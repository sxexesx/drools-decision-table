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2F6D9" w14:textId="77777777" w:rsidR="00F370CC" w:rsidRPr="00F370CC" w:rsidRDefault="00F370CC" w:rsidP="00F370CC">
      <w:pPr>
        <w:pStyle w:val="Title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</w:pPr>
      <w:r w:rsidRPr="00F370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Использование</w:t>
      </w:r>
      <w:r w:rsidRPr="00F370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 xml:space="preserve"> Decision Table </w:t>
      </w:r>
      <w:r w:rsidRPr="00F370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в</w:t>
      </w:r>
      <w:r w:rsidRPr="00F370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 xml:space="preserve"> JBoss Drools</w:t>
      </w:r>
    </w:p>
    <w:p w14:paraId="6A04DBD7" w14:textId="77777777" w:rsidR="00C249AD" w:rsidRPr="00F370CC" w:rsidRDefault="0026120D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5772AE6E" w14:textId="77777777" w:rsidR="00F370CC" w:rsidRDefault="00F370CC" w:rsidP="00F370CC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F370CC">
        <w:rPr>
          <w:rFonts w:ascii="Times New Roman" w:hAnsi="Times New Roman" w:cs="Times New Roman"/>
          <w:color w:val="000000" w:themeColor="text1"/>
        </w:rPr>
        <w:t xml:space="preserve">Правила. Мы узнаем это слово с самого детства. В начале родители говорят нам, как нужно поступать, а как лучше не стоит. Потом мы приходим в школу, и там учителя диктуют свои порядки. В университете мы </w:t>
      </w:r>
      <w:r>
        <w:rPr>
          <w:rFonts w:ascii="Times New Roman" w:hAnsi="Times New Roman" w:cs="Times New Roman"/>
          <w:color w:val="000000" w:themeColor="text1"/>
        </w:rPr>
        <w:t>о</w:t>
      </w:r>
      <w:r w:rsidRPr="00F370CC">
        <w:rPr>
          <w:rFonts w:ascii="Times New Roman" w:hAnsi="Times New Roman" w:cs="Times New Roman"/>
          <w:color w:val="000000" w:themeColor="text1"/>
        </w:rPr>
        <w:t>пять же сталкиваемся с правилами,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370CC">
        <w:rPr>
          <w:rFonts w:ascii="Times New Roman" w:hAnsi="Times New Roman" w:cs="Times New Roman"/>
          <w:color w:val="000000" w:themeColor="text1"/>
        </w:rPr>
        <w:t>которые для нас устанавливают преподаватели и деканат. Взрослеем и начинаем уже следовать законам, которые разработаны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370CC">
        <w:rPr>
          <w:rFonts w:ascii="Times New Roman" w:hAnsi="Times New Roman" w:cs="Times New Roman"/>
          <w:color w:val="000000" w:themeColor="text1"/>
        </w:rPr>
        <w:t>государством. Что общего у всех этих правил? То, что они выверены годами, десятилетиями, а некоторые даже и поколениями.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370CC">
        <w:rPr>
          <w:rFonts w:ascii="Times New Roman" w:hAnsi="Times New Roman" w:cs="Times New Roman"/>
          <w:color w:val="000000" w:themeColor="text1"/>
        </w:rPr>
        <w:t>Представьте какова была бы наша жизнь, если бы правила менялись часто: каждую неделю или каждый день!</w:t>
      </w:r>
      <w:r w:rsidRPr="00F370CC">
        <w:rPr>
          <w:rFonts w:ascii="Times New Roman" w:hAnsi="Times New Roman" w:cs="Times New Roman"/>
          <w:color w:val="000000" w:themeColor="text1"/>
        </w:rPr>
        <w:br/>
      </w:r>
      <w:r w:rsidRPr="00F370CC">
        <w:rPr>
          <w:rFonts w:ascii="Times New Roman" w:hAnsi="Times New Roman" w:cs="Times New Roman"/>
          <w:color w:val="000000" w:themeColor="text1"/>
        </w:rPr>
        <w:br/>
        <w:t xml:space="preserve">У нас в компании </w:t>
      </w:r>
      <w:proofErr w:type="spellStart"/>
      <w:r w:rsidRPr="00F370CC">
        <w:rPr>
          <w:rFonts w:ascii="Times New Roman" w:hAnsi="Times New Roman" w:cs="Times New Roman"/>
          <w:color w:val="000000" w:themeColor="text1"/>
        </w:rPr>
        <w:t>Mediascope</w:t>
      </w:r>
      <w:proofErr w:type="spellEnd"/>
      <w:r w:rsidRPr="00F370CC">
        <w:rPr>
          <w:rFonts w:ascii="Times New Roman" w:hAnsi="Times New Roman" w:cs="Times New Roman"/>
          <w:color w:val="000000" w:themeColor="text1"/>
        </w:rPr>
        <w:t xml:space="preserve"> в ежедневной поставке данных мы тоже используем правила: для расчета демографических атрибутов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370CC">
        <w:rPr>
          <w:rFonts w:ascii="Times New Roman" w:hAnsi="Times New Roman" w:cs="Times New Roman"/>
          <w:color w:val="000000" w:themeColor="text1"/>
        </w:rPr>
        <w:t>респондентов и домохозяйств, для расчета характеристик категорий товаров или брендов. Все эти правила меняются достаточно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370CC">
        <w:rPr>
          <w:rFonts w:ascii="Times New Roman" w:hAnsi="Times New Roman" w:cs="Times New Roman"/>
          <w:color w:val="000000" w:themeColor="text1"/>
        </w:rPr>
        <w:t>часто, и каждый раз переделывать конвейер поставки данных было бы накладно. Поэтому мы решили вынести эти правила отдельно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370CC">
        <w:rPr>
          <w:rFonts w:ascii="Times New Roman" w:hAnsi="Times New Roman" w:cs="Times New Roman"/>
          <w:color w:val="000000" w:themeColor="text1"/>
        </w:rPr>
        <w:t>от кода и отдать их на поддержку бизнесу. В данной статье я хотел бы показать, как мы пользуемся этими правилами, а также</w:t>
      </w:r>
      <w:r w:rsidRPr="00F370CC">
        <w:rPr>
          <w:rFonts w:ascii="Times New Roman" w:hAnsi="Times New Roman" w:cs="Times New Roman"/>
          <w:color w:val="000000" w:themeColor="text1"/>
        </w:rPr>
        <w:br/>
        <w:t>продемонстрировать основные конструкции и практики использования правил.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659A9E4E" w14:textId="77777777" w:rsidR="00F370CC" w:rsidRPr="00F370CC" w:rsidRDefault="00F370CC" w:rsidP="00F370CC">
      <w:pPr>
        <w:pStyle w:val="HTMLPreformatted"/>
        <w:shd w:val="clear" w:color="auto" w:fill="FFFFFF"/>
        <w:rPr>
          <w:rFonts w:ascii="Times New Roman" w:hAnsi="Times New Roman" w:cs="Times New Roman"/>
          <w:i/>
          <w:iCs/>
          <w:color w:val="000000" w:themeColor="text1"/>
        </w:rPr>
      </w:pPr>
    </w:p>
    <w:p w14:paraId="48C91010" w14:textId="77777777" w:rsidR="00151FE3" w:rsidRDefault="00151FE3" w:rsidP="00F370CC">
      <w:pPr>
        <w:pStyle w:val="Titl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B80933" w14:textId="334DBFEF" w:rsidR="00F370CC" w:rsidRPr="00F370CC" w:rsidRDefault="00F370CC" w:rsidP="00F370CC">
      <w:pPr>
        <w:pStyle w:val="Titl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70CC">
        <w:rPr>
          <w:rFonts w:ascii="Times New Roman" w:hAnsi="Times New Roman" w:cs="Times New Roman"/>
          <w:color w:val="000000" w:themeColor="text1"/>
          <w:sz w:val="24"/>
          <w:szCs w:val="24"/>
        </w:rPr>
        <w:t>Что это вообще такое?</w:t>
      </w:r>
    </w:p>
    <w:p w14:paraId="6A45D4D3" w14:textId="77777777" w:rsidR="00F370CC" w:rsidRPr="00F370CC" w:rsidRDefault="00F370CC" w:rsidP="00F370CC">
      <w:pPr>
        <w:rPr>
          <w:rFonts w:ascii="Times New Roman" w:hAnsi="Times New Roman" w:cs="Times New Roman"/>
          <w:color w:val="000000" w:themeColor="text1"/>
        </w:rPr>
      </w:pPr>
    </w:p>
    <w:p w14:paraId="140280B1" w14:textId="77777777" w:rsidR="00F370CC" w:rsidRPr="00F370CC" w:rsidRDefault="00F370CC" w:rsidP="00F370CC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F370CC">
        <w:rPr>
          <w:rFonts w:ascii="Times New Roman" w:hAnsi="Times New Roman" w:cs="Times New Roman"/>
          <w:color w:val="000000" w:themeColor="text1"/>
        </w:rPr>
        <w:t xml:space="preserve">Довольно часто в процессе разработки коммерческого софта мы сталкиваемся с проблемой, когда </w:t>
      </w:r>
      <w:r>
        <w:rPr>
          <w:rFonts w:ascii="Times New Roman" w:hAnsi="Times New Roman" w:cs="Times New Roman"/>
          <w:color w:val="000000" w:themeColor="text1"/>
        </w:rPr>
        <w:t>н</w:t>
      </w:r>
      <w:r w:rsidRPr="00F370CC">
        <w:rPr>
          <w:rFonts w:ascii="Times New Roman" w:hAnsi="Times New Roman" w:cs="Times New Roman"/>
          <w:color w:val="000000" w:themeColor="text1"/>
        </w:rPr>
        <w:t>екоторую логику расчета необходимо передать на сторону заказчика. Зачастую представитель этого заказчика не хочет (или не может) использовать какой-либо язык программирования для описания необходимой логики работы приложения. В таких случаях на помощь приходят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370CC">
        <w:rPr>
          <w:rFonts w:ascii="Times New Roman" w:hAnsi="Times New Roman" w:cs="Times New Roman"/>
          <w:color w:val="000000" w:themeColor="text1"/>
        </w:rPr>
        <w:t xml:space="preserve">BRMS или </w:t>
      </w:r>
      <w:proofErr w:type="spellStart"/>
      <w:r w:rsidRPr="00F370CC">
        <w:rPr>
          <w:rFonts w:ascii="Times New Roman" w:hAnsi="Times New Roman" w:cs="Times New Roman"/>
          <w:color w:val="000000" w:themeColor="text1"/>
        </w:rPr>
        <w:t>Business</w:t>
      </w:r>
      <w:proofErr w:type="spellEnd"/>
      <w:r w:rsidRPr="00F370C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370CC">
        <w:rPr>
          <w:rFonts w:ascii="Times New Roman" w:hAnsi="Times New Roman" w:cs="Times New Roman"/>
          <w:color w:val="000000" w:themeColor="text1"/>
        </w:rPr>
        <w:t>Rule</w:t>
      </w:r>
      <w:proofErr w:type="spellEnd"/>
      <w:r w:rsidRPr="00F370C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370CC">
        <w:rPr>
          <w:rFonts w:ascii="Times New Roman" w:hAnsi="Times New Roman" w:cs="Times New Roman"/>
          <w:color w:val="000000" w:themeColor="text1"/>
        </w:rPr>
        <w:t>Management</w:t>
      </w:r>
      <w:proofErr w:type="spellEnd"/>
      <w:r w:rsidRPr="00F370C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370CC">
        <w:rPr>
          <w:rFonts w:ascii="Times New Roman" w:hAnsi="Times New Roman" w:cs="Times New Roman"/>
          <w:color w:val="000000" w:themeColor="text1"/>
        </w:rPr>
        <w:t>System</w:t>
      </w:r>
      <w:proofErr w:type="spellEnd"/>
      <w:r w:rsidRPr="00F370CC">
        <w:rPr>
          <w:rFonts w:ascii="Times New Roman" w:hAnsi="Times New Roman" w:cs="Times New Roman"/>
          <w:color w:val="000000" w:themeColor="text1"/>
        </w:rPr>
        <w:t>. Это такая информационная система для создания, управления и исполнения той самой</w:t>
      </w:r>
      <w:r w:rsidRPr="00F370CC">
        <w:rPr>
          <w:rFonts w:ascii="Times New Roman" w:hAnsi="Times New Roman" w:cs="Times New Roman"/>
          <w:color w:val="000000" w:themeColor="text1"/>
        </w:rPr>
        <w:br/>
        <w:t xml:space="preserve">бизнес-логики приложения. Её еще называют бизнес-правилами. Обычно такие системы состоят из сервера, на котором происходит выполнение правил </w:t>
      </w:r>
      <w:proofErr w:type="gramStart"/>
      <w:r>
        <w:rPr>
          <w:rFonts w:ascii="Times New Roman" w:hAnsi="Times New Roman" w:cs="Times New Roman"/>
          <w:color w:val="000000" w:themeColor="text1"/>
        </w:rPr>
        <w:t xml:space="preserve">- </w:t>
      </w:r>
      <w:r w:rsidRPr="00F370CC">
        <w:rPr>
          <w:rFonts w:ascii="Times New Roman" w:hAnsi="Times New Roman" w:cs="Times New Roman"/>
          <w:color w:val="000000" w:themeColor="text1"/>
        </w:rPr>
        <w:t>это</w:t>
      </w:r>
      <w:proofErr w:type="gramEnd"/>
      <w:r w:rsidRPr="00F370CC">
        <w:rPr>
          <w:rFonts w:ascii="Times New Roman" w:hAnsi="Times New Roman" w:cs="Times New Roman"/>
          <w:color w:val="000000" w:themeColor="text1"/>
        </w:rPr>
        <w:t xml:space="preserve"> юрисдикция программистов, и средств ведения самих правил - это уже зона ответственности бизнеса.</w:t>
      </w:r>
      <w:r w:rsidRPr="00F370CC">
        <w:rPr>
          <w:rFonts w:ascii="Times New Roman" w:hAnsi="Times New Roman" w:cs="Times New Roman"/>
          <w:color w:val="000000" w:themeColor="text1"/>
        </w:rPr>
        <w:br/>
        <w:t xml:space="preserve"> </w:t>
      </w:r>
      <w:r w:rsidRPr="00F370CC">
        <w:rPr>
          <w:rFonts w:ascii="Times New Roman" w:hAnsi="Times New Roman" w:cs="Times New Roman"/>
          <w:color w:val="000000" w:themeColor="text1"/>
        </w:rPr>
        <w:br/>
        <w:t xml:space="preserve">Практически каждая компания, где бизнес плотно взаимодействует с программной разработкой, пытается изобрести свой "велосипед". И мы не исключение. После первой итерации разработки системы управления правилами, было принято решение отказаться от внутреннего решения в пользу уже существующих. Причин было несколько: недостаточно быстрая работа системы, неудобное описание правил, постоянно возникающие ошибки расчета, и что самое страшное, непредсказуемо меняющийся </w:t>
      </w:r>
      <w:r w:rsidRPr="00F370CC">
        <w:rPr>
          <w:rFonts w:ascii="Times New Roman" w:hAnsi="Times New Roman" w:cs="Times New Roman"/>
          <w:color w:val="000000" w:themeColor="text1"/>
        </w:rPr>
        <w:br/>
        <w:t xml:space="preserve">выходной результат. Хорошо, что мы не внедрили это решение в </w:t>
      </w:r>
      <w:proofErr w:type="spellStart"/>
      <w:r w:rsidRPr="00F370CC">
        <w:rPr>
          <w:rFonts w:ascii="Times New Roman" w:hAnsi="Times New Roman" w:cs="Times New Roman"/>
          <w:color w:val="000000" w:themeColor="text1"/>
        </w:rPr>
        <w:t>продакшен</w:t>
      </w:r>
      <w:proofErr w:type="spellEnd"/>
      <w:r w:rsidRPr="00F370CC">
        <w:rPr>
          <w:rFonts w:ascii="Times New Roman" w:hAnsi="Times New Roman" w:cs="Times New Roman"/>
          <w:color w:val="000000" w:themeColor="text1"/>
        </w:rPr>
        <w:t xml:space="preserve">! </w:t>
      </w:r>
      <w:r w:rsidRPr="00F370CC">
        <w:rPr>
          <w:rFonts w:ascii="Times New Roman" w:hAnsi="Times New Roman" w:cs="Times New Roman"/>
          <w:color w:val="000000" w:themeColor="text1"/>
        </w:rPr>
        <w:br/>
      </w:r>
      <w:r w:rsidRPr="00F370CC">
        <w:rPr>
          <w:rFonts w:ascii="Times New Roman" w:hAnsi="Times New Roman" w:cs="Times New Roman"/>
          <w:color w:val="000000" w:themeColor="text1"/>
        </w:rPr>
        <w:br/>
        <w:t xml:space="preserve">BRMS </w:t>
      </w:r>
      <w:proofErr w:type="spellStart"/>
      <w:r w:rsidRPr="00F370CC">
        <w:rPr>
          <w:rFonts w:ascii="Times New Roman" w:hAnsi="Times New Roman" w:cs="Times New Roman"/>
          <w:color w:val="000000" w:themeColor="text1"/>
        </w:rPr>
        <w:t>фреймворков</w:t>
      </w:r>
      <w:proofErr w:type="spellEnd"/>
      <w:r w:rsidRPr="00F370CC">
        <w:rPr>
          <w:rFonts w:ascii="Times New Roman" w:hAnsi="Times New Roman" w:cs="Times New Roman"/>
          <w:color w:val="000000" w:themeColor="text1"/>
        </w:rPr>
        <w:t xml:space="preserve"> на рынке достаточно много. Свои решения предлагают многие крупные компании: IBM, </w:t>
      </w:r>
      <w:proofErr w:type="spellStart"/>
      <w:r w:rsidRPr="00F370CC">
        <w:rPr>
          <w:rFonts w:ascii="Times New Roman" w:hAnsi="Times New Roman" w:cs="Times New Roman"/>
          <w:color w:val="000000" w:themeColor="text1"/>
        </w:rPr>
        <w:t>Red</w:t>
      </w:r>
      <w:proofErr w:type="spellEnd"/>
      <w:r w:rsidRPr="00F370C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370CC">
        <w:rPr>
          <w:rFonts w:ascii="Times New Roman" w:hAnsi="Times New Roman" w:cs="Times New Roman"/>
          <w:color w:val="000000" w:themeColor="text1"/>
        </w:rPr>
        <w:t>Hat</w:t>
      </w:r>
      <w:proofErr w:type="spellEnd"/>
      <w:r w:rsidRPr="00F370CC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F370CC">
        <w:rPr>
          <w:rFonts w:ascii="Times New Roman" w:hAnsi="Times New Roman" w:cs="Times New Roman"/>
          <w:color w:val="000000" w:themeColor="text1"/>
        </w:rPr>
        <w:t>Agiloft</w:t>
      </w:r>
      <w:proofErr w:type="spellEnd"/>
      <w:r w:rsidRPr="00F370CC">
        <w:rPr>
          <w:rFonts w:ascii="Times New Roman" w:hAnsi="Times New Roman" w:cs="Times New Roman"/>
          <w:color w:val="000000" w:themeColor="text1"/>
        </w:rPr>
        <w:t>, SAS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370CC">
        <w:rPr>
          <w:rFonts w:ascii="Times New Roman" w:hAnsi="Times New Roman" w:cs="Times New Roman"/>
          <w:color w:val="000000" w:themeColor="text1"/>
        </w:rPr>
        <w:t xml:space="preserve">и даже </w:t>
      </w:r>
      <w:proofErr w:type="spellStart"/>
      <w:r w:rsidRPr="00F370CC">
        <w:rPr>
          <w:rFonts w:ascii="Times New Roman" w:hAnsi="Times New Roman" w:cs="Times New Roman"/>
          <w:color w:val="000000" w:themeColor="text1"/>
        </w:rPr>
        <w:t>Bosch</w:t>
      </w:r>
      <w:proofErr w:type="spellEnd"/>
      <w:r w:rsidRPr="00F370CC">
        <w:rPr>
          <w:rFonts w:ascii="Times New Roman" w:hAnsi="Times New Roman" w:cs="Times New Roman"/>
          <w:color w:val="000000" w:themeColor="text1"/>
        </w:rPr>
        <w:t>. Все они либо платные, либо не подходили нам по тем или иным критериям. Решили начать с уже зарекомендовавшей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370CC">
        <w:rPr>
          <w:rFonts w:ascii="Times New Roman" w:hAnsi="Times New Roman" w:cs="Times New Roman"/>
          <w:color w:val="000000" w:themeColor="text1"/>
        </w:rPr>
        <w:t xml:space="preserve">себя системы </w:t>
      </w:r>
      <w:proofErr w:type="spellStart"/>
      <w:r w:rsidRPr="00F370CC">
        <w:rPr>
          <w:rFonts w:ascii="Times New Roman" w:hAnsi="Times New Roman" w:cs="Times New Roman"/>
          <w:color w:val="000000" w:themeColor="text1"/>
        </w:rPr>
        <w:t>JBoss</w:t>
      </w:r>
      <w:proofErr w:type="spellEnd"/>
      <w:r w:rsidRPr="00F370C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370CC">
        <w:rPr>
          <w:rFonts w:ascii="Times New Roman" w:hAnsi="Times New Roman" w:cs="Times New Roman"/>
          <w:color w:val="000000" w:themeColor="text1"/>
        </w:rPr>
        <w:t>Drools</w:t>
      </w:r>
      <w:proofErr w:type="spellEnd"/>
      <w:r w:rsidRPr="00F370CC">
        <w:rPr>
          <w:rFonts w:ascii="Times New Roman" w:hAnsi="Times New Roman" w:cs="Times New Roman"/>
          <w:color w:val="000000" w:themeColor="text1"/>
        </w:rPr>
        <w:t>. Она достаточно надежная, проверенная временем, используется в банковских решениях,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370CC">
        <w:rPr>
          <w:rFonts w:ascii="Times New Roman" w:hAnsi="Times New Roman" w:cs="Times New Roman"/>
          <w:color w:val="000000" w:themeColor="text1"/>
        </w:rPr>
        <w:t xml:space="preserve">ритейле и </w:t>
      </w:r>
      <w:proofErr w:type="spellStart"/>
      <w:r w:rsidRPr="00F370CC">
        <w:rPr>
          <w:rFonts w:ascii="Times New Roman" w:hAnsi="Times New Roman" w:cs="Times New Roman"/>
          <w:color w:val="000000" w:themeColor="text1"/>
        </w:rPr>
        <w:t>телекоме</w:t>
      </w:r>
      <w:proofErr w:type="spellEnd"/>
      <w:r w:rsidRPr="00F370CC">
        <w:rPr>
          <w:rFonts w:ascii="Times New Roman" w:hAnsi="Times New Roman" w:cs="Times New Roman"/>
          <w:color w:val="000000" w:themeColor="text1"/>
        </w:rPr>
        <w:t>, а также предоставляет возможность ведения бизнес-правил, как на специальном языке DRL, так и с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370CC">
        <w:rPr>
          <w:rFonts w:ascii="Times New Roman" w:hAnsi="Times New Roman" w:cs="Times New Roman"/>
          <w:color w:val="000000" w:themeColor="text1"/>
        </w:rPr>
        <w:t xml:space="preserve">помощью </w:t>
      </w:r>
      <w:proofErr w:type="spellStart"/>
      <w:r w:rsidRPr="00F370CC">
        <w:rPr>
          <w:rFonts w:ascii="Times New Roman" w:hAnsi="Times New Roman" w:cs="Times New Roman"/>
          <w:color w:val="000000" w:themeColor="text1"/>
        </w:rPr>
        <w:t>Excel</w:t>
      </w:r>
      <w:proofErr w:type="spellEnd"/>
      <w:r w:rsidRPr="00F370CC">
        <w:rPr>
          <w:rFonts w:ascii="Times New Roman" w:hAnsi="Times New Roman" w:cs="Times New Roman"/>
          <w:color w:val="000000" w:themeColor="text1"/>
        </w:rPr>
        <w:t>-таблиц. Существует также и несколько UI решений для ведения правил. Так как наши аналитики используют</w:t>
      </w:r>
      <w:r w:rsidRPr="00F370CC">
        <w:rPr>
          <w:rFonts w:ascii="Times New Roman" w:hAnsi="Times New Roman" w:cs="Times New Roman"/>
          <w:color w:val="000000" w:themeColor="text1"/>
        </w:rPr>
        <w:br/>
        <w:t>единую систему ведения справочников и нам удобнее хранить правила там, поэтому от использования UI мы отказались в пользу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370CC">
        <w:rPr>
          <w:rFonts w:ascii="Times New Roman" w:hAnsi="Times New Roman" w:cs="Times New Roman"/>
          <w:color w:val="000000" w:themeColor="text1"/>
        </w:rPr>
        <w:t xml:space="preserve">понятных бизнесу </w:t>
      </w:r>
      <w:proofErr w:type="spellStart"/>
      <w:r w:rsidRPr="00F370CC">
        <w:rPr>
          <w:rFonts w:ascii="Times New Roman" w:hAnsi="Times New Roman" w:cs="Times New Roman"/>
          <w:color w:val="000000" w:themeColor="text1"/>
        </w:rPr>
        <w:t>Excel</w:t>
      </w:r>
      <w:proofErr w:type="spellEnd"/>
      <w:r w:rsidRPr="00F370CC">
        <w:rPr>
          <w:rFonts w:ascii="Times New Roman" w:hAnsi="Times New Roman" w:cs="Times New Roman"/>
          <w:color w:val="000000" w:themeColor="text1"/>
        </w:rPr>
        <w:t>-таблиц.</w:t>
      </w:r>
    </w:p>
    <w:p w14:paraId="3F0FB834" w14:textId="77777777" w:rsidR="00F370CC" w:rsidRPr="00F370CC" w:rsidRDefault="00F370CC" w:rsidP="00F370CC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</w:rPr>
      </w:pPr>
    </w:p>
    <w:p w14:paraId="3AADC25B" w14:textId="77777777" w:rsidR="00DA167C" w:rsidRDefault="00DA167C" w:rsidP="00F370CC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1A7BAE" w14:textId="4D0E5A5F" w:rsidR="00F370CC" w:rsidRPr="00F370CC" w:rsidRDefault="00F370CC" w:rsidP="00F370CC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F370CC">
        <w:rPr>
          <w:rFonts w:ascii="Times New Roman" w:hAnsi="Times New Roman" w:cs="Times New Roman"/>
          <w:color w:val="000000" w:themeColor="text1"/>
          <w:sz w:val="24"/>
          <w:szCs w:val="24"/>
        </w:rPr>
        <w:t>Что же такое бизнес-правило и как оно выглядит?</w:t>
      </w:r>
      <w:r w:rsidRPr="00F370CC">
        <w:rPr>
          <w:rFonts w:ascii="Times New Roman" w:hAnsi="Times New Roman" w:cs="Times New Roman"/>
          <w:color w:val="000000" w:themeColor="text1"/>
        </w:rPr>
        <w:br/>
      </w:r>
      <w:r w:rsidRPr="00F370CC">
        <w:rPr>
          <w:rFonts w:ascii="Times New Roman" w:hAnsi="Times New Roman" w:cs="Times New Roman"/>
          <w:color w:val="000000" w:themeColor="text1"/>
        </w:rPr>
        <w:br/>
        <w:t xml:space="preserve">Обычно бизнес-правило это набор инструкций или ограничений, которые позволяют принимать решение о выполнении того или иного действия. Другими словами, это некий набор логики, который позволяет в зависимости от вариации входных значений выполнять определенные действия, соответствующие входным параметрам. Давайте </w:t>
      </w:r>
      <w:r>
        <w:rPr>
          <w:rFonts w:ascii="Times New Roman" w:hAnsi="Times New Roman" w:cs="Times New Roman"/>
          <w:color w:val="000000" w:themeColor="text1"/>
        </w:rPr>
        <w:t>рассмотрим</w:t>
      </w:r>
      <w:r w:rsidRPr="00F370CC">
        <w:rPr>
          <w:rFonts w:ascii="Times New Roman" w:hAnsi="Times New Roman" w:cs="Times New Roman"/>
          <w:color w:val="000000" w:themeColor="text1"/>
        </w:rPr>
        <w:t xml:space="preserve"> простой пример.</w:t>
      </w:r>
      <w:r w:rsidRPr="00F370CC">
        <w:rPr>
          <w:rFonts w:ascii="Times New Roman" w:hAnsi="Times New Roman" w:cs="Times New Roman"/>
          <w:color w:val="000000" w:themeColor="text1"/>
        </w:rPr>
        <w:br/>
      </w:r>
      <w:r w:rsidRPr="00F370CC">
        <w:rPr>
          <w:rFonts w:ascii="Times New Roman" w:hAnsi="Times New Roman" w:cs="Times New Roman"/>
          <w:color w:val="000000" w:themeColor="text1"/>
        </w:rPr>
        <w:br/>
        <w:t xml:space="preserve">У нас есть респондент, который обладает характеристикой </w:t>
      </w:r>
      <w:r w:rsidRPr="00F370CC">
        <w:rPr>
          <w:rFonts w:ascii="Times New Roman" w:hAnsi="Times New Roman" w:cs="Times New Roman"/>
          <w:b/>
          <w:bCs/>
          <w:color w:val="000000" w:themeColor="text1"/>
        </w:rPr>
        <w:t>Гендерная идентичность (</w:t>
      </w:r>
      <w:proofErr w:type="spellStart"/>
      <w:r w:rsidRPr="00F370CC">
        <w:rPr>
          <w:rFonts w:ascii="Times New Roman" w:hAnsi="Times New Roman" w:cs="Times New Roman"/>
          <w:b/>
          <w:bCs/>
          <w:color w:val="000000" w:themeColor="text1"/>
        </w:rPr>
        <w:t>gender</w:t>
      </w:r>
      <w:proofErr w:type="spellEnd"/>
      <w:r w:rsidRPr="00F370CC">
        <w:rPr>
          <w:rFonts w:ascii="Times New Roman" w:hAnsi="Times New Roman" w:cs="Times New Roman"/>
          <w:b/>
          <w:bCs/>
          <w:color w:val="000000" w:themeColor="text1"/>
        </w:rPr>
        <w:t>)</w:t>
      </w:r>
      <w:r w:rsidRPr="00F370CC">
        <w:rPr>
          <w:rFonts w:ascii="Times New Roman" w:hAnsi="Times New Roman" w:cs="Times New Roman"/>
          <w:color w:val="000000" w:themeColor="text1"/>
        </w:rPr>
        <w:t xml:space="preserve">. В </w:t>
      </w:r>
      <w:r>
        <w:rPr>
          <w:rFonts w:ascii="Times New Roman" w:hAnsi="Times New Roman" w:cs="Times New Roman"/>
          <w:color w:val="000000" w:themeColor="text1"/>
        </w:rPr>
        <w:t>з</w:t>
      </w:r>
      <w:r w:rsidRPr="00F370CC">
        <w:rPr>
          <w:rFonts w:ascii="Times New Roman" w:hAnsi="Times New Roman" w:cs="Times New Roman"/>
          <w:color w:val="000000" w:themeColor="text1"/>
        </w:rPr>
        <w:t>ависимости от значения этой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370CC">
        <w:rPr>
          <w:rFonts w:ascii="Times New Roman" w:hAnsi="Times New Roman" w:cs="Times New Roman"/>
          <w:color w:val="000000" w:themeColor="text1"/>
        </w:rPr>
        <w:t xml:space="preserve">характеристики респонденту выставляет </w:t>
      </w:r>
      <w:r w:rsidRPr="00F370CC">
        <w:rPr>
          <w:rFonts w:ascii="Times New Roman" w:hAnsi="Times New Roman" w:cs="Times New Roman"/>
          <w:b/>
          <w:bCs/>
          <w:color w:val="000000" w:themeColor="text1"/>
        </w:rPr>
        <w:t>Пол (SEX)</w:t>
      </w:r>
      <w:r w:rsidRPr="00F370CC">
        <w:rPr>
          <w:rFonts w:ascii="Times New Roman" w:hAnsi="Times New Roman" w:cs="Times New Roman"/>
          <w:color w:val="000000" w:themeColor="text1"/>
        </w:rPr>
        <w:t xml:space="preserve">. То есть, если </w:t>
      </w:r>
      <w:proofErr w:type="spellStart"/>
      <w:r w:rsidRPr="00F370CC">
        <w:rPr>
          <w:rFonts w:ascii="Times New Roman" w:hAnsi="Times New Roman" w:cs="Times New Roman"/>
          <w:color w:val="000000" w:themeColor="text1"/>
        </w:rPr>
        <w:t>gender</w:t>
      </w:r>
      <w:proofErr w:type="spellEnd"/>
      <w:r w:rsidRPr="00F370CC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F370CC">
        <w:rPr>
          <w:rFonts w:ascii="Times New Roman" w:hAnsi="Times New Roman" w:cs="Times New Roman"/>
          <w:color w:val="000000" w:themeColor="text1"/>
        </w:rPr>
        <w:t>male</w:t>
      </w:r>
      <w:proofErr w:type="spellEnd"/>
      <w:r w:rsidRPr="00F370CC">
        <w:rPr>
          <w:rFonts w:ascii="Times New Roman" w:hAnsi="Times New Roman" w:cs="Times New Roman"/>
          <w:color w:val="000000" w:themeColor="text1"/>
        </w:rPr>
        <w:t>, то значению свойства пол нужно будет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370CC">
        <w:rPr>
          <w:rFonts w:ascii="Times New Roman" w:hAnsi="Times New Roman" w:cs="Times New Roman"/>
          <w:color w:val="000000" w:themeColor="text1"/>
        </w:rPr>
        <w:t xml:space="preserve">поставить </w:t>
      </w:r>
      <w:r w:rsidRPr="00F370CC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F370CC">
        <w:rPr>
          <w:rFonts w:ascii="Times New Roman" w:hAnsi="Times New Roman" w:cs="Times New Roman"/>
          <w:color w:val="000000" w:themeColor="text1"/>
        </w:rPr>
        <w:t xml:space="preserve">. В противном случае это будет </w:t>
      </w:r>
      <w:r w:rsidRPr="00F370C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F370CC">
        <w:rPr>
          <w:rFonts w:ascii="Times New Roman" w:hAnsi="Times New Roman" w:cs="Times New Roman"/>
          <w:color w:val="000000" w:themeColor="text1"/>
        </w:rPr>
        <w:t>. На языке DRL это правило будет выглядеть следующим образом:</w:t>
      </w:r>
    </w:p>
    <w:p w14:paraId="6807A56A" w14:textId="77777777" w:rsidR="00F370CC" w:rsidRDefault="00F370CC">
      <w:pPr>
        <w:rPr>
          <w:rFonts w:ascii="Times New Roman" w:hAnsi="Times New Roman" w:cs="Times New Roman"/>
          <w:color w:val="000000" w:themeColor="text1"/>
        </w:rPr>
      </w:pPr>
    </w:p>
    <w:p w14:paraId="0861C03C" w14:textId="36104389" w:rsidR="00F370CC" w:rsidRPr="00DC224A" w:rsidRDefault="00F370CC" w:rsidP="00F370CC">
      <w:pPr>
        <w:pStyle w:val="HTMLPreformatted"/>
        <w:shd w:val="clear" w:color="auto" w:fill="FFFFFF"/>
        <w:rPr>
          <w:i/>
          <w:iCs/>
          <w:color w:val="8C8C8C"/>
          <w:sz w:val="16"/>
          <w:szCs w:val="16"/>
          <w:lang w:val="en-US"/>
        </w:rPr>
      </w:pPr>
      <w:r w:rsidRPr="00DC224A">
        <w:rPr>
          <w:i/>
          <w:iCs/>
          <w:color w:val="8C8C8C"/>
          <w:sz w:val="16"/>
          <w:szCs w:val="16"/>
          <w:lang w:val="en-US"/>
        </w:rPr>
        <w:t>rule "Rule 1 Example 1"</w:t>
      </w:r>
      <w:r w:rsidRPr="00DC224A">
        <w:rPr>
          <w:i/>
          <w:iCs/>
          <w:color w:val="8C8C8C"/>
          <w:sz w:val="16"/>
          <w:szCs w:val="16"/>
          <w:lang w:val="en-US"/>
        </w:rPr>
        <w:br/>
        <w:t xml:space="preserve">      when</w:t>
      </w:r>
      <w:r w:rsidRPr="00DC224A">
        <w:rPr>
          <w:i/>
          <w:iCs/>
          <w:color w:val="8C8C8C"/>
          <w:sz w:val="16"/>
          <w:szCs w:val="16"/>
          <w:lang w:val="en-US"/>
        </w:rPr>
        <w:br/>
        <w:t xml:space="preserve">         $s: Respondent($</w:t>
      </w:r>
      <w:proofErr w:type="spellStart"/>
      <w:r w:rsidRPr="00DC224A">
        <w:rPr>
          <w:i/>
          <w:iCs/>
          <w:color w:val="8C8C8C"/>
          <w:sz w:val="16"/>
          <w:szCs w:val="16"/>
          <w:lang w:val="en-US"/>
        </w:rPr>
        <w:t>s.gender</w:t>
      </w:r>
      <w:proofErr w:type="spellEnd"/>
      <w:r w:rsidRPr="00DC224A">
        <w:rPr>
          <w:i/>
          <w:iCs/>
          <w:color w:val="8C8C8C"/>
          <w:sz w:val="16"/>
          <w:szCs w:val="16"/>
          <w:lang w:val="en-US"/>
        </w:rPr>
        <w:t xml:space="preserve"> == "male")</w:t>
      </w:r>
      <w:r w:rsidRPr="00DC224A">
        <w:rPr>
          <w:i/>
          <w:iCs/>
          <w:color w:val="8C8C8C"/>
          <w:sz w:val="16"/>
          <w:szCs w:val="16"/>
          <w:lang w:val="en-US"/>
        </w:rPr>
        <w:br/>
        <w:t xml:space="preserve">      then</w:t>
      </w:r>
      <w:r w:rsidRPr="00DC224A">
        <w:rPr>
          <w:i/>
          <w:iCs/>
          <w:color w:val="8C8C8C"/>
          <w:sz w:val="16"/>
          <w:szCs w:val="16"/>
          <w:lang w:val="en-US"/>
        </w:rPr>
        <w:br/>
        <w:t xml:space="preserve">         $</w:t>
      </w:r>
      <w:proofErr w:type="spellStart"/>
      <w:r w:rsidRPr="00DC224A">
        <w:rPr>
          <w:i/>
          <w:iCs/>
          <w:color w:val="8C8C8C"/>
          <w:sz w:val="16"/>
          <w:szCs w:val="16"/>
          <w:lang w:val="en-US"/>
        </w:rPr>
        <w:t>s.addResult</w:t>
      </w:r>
      <w:proofErr w:type="spellEnd"/>
      <w:r w:rsidRPr="00DC224A">
        <w:rPr>
          <w:i/>
          <w:iCs/>
          <w:color w:val="8C8C8C"/>
          <w:sz w:val="16"/>
          <w:szCs w:val="16"/>
          <w:lang w:val="en-US"/>
        </w:rPr>
        <w:t>("SEX", "1");</w:t>
      </w:r>
      <w:r w:rsidRPr="00DC224A">
        <w:rPr>
          <w:i/>
          <w:iCs/>
          <w:color w:val="8C8C8C"/>
          <w:sz w:val="16"/>
          <w:szCs w:val="16"/>
          <w:lang w:val="en-US"/>
        </w:rPr>
        <w:br/>
      </w:r>
      <w:r w:rsidRPr="00DC224A">
        <w:rPr>
          <w:i/>
          <w:iCs/>
          <w:color w:val="8C8C8C"/>
          <w:sz w:val="16"/>
          <w:szCs w:val="16"/>
          <w:lang w:val="en-US"/>
        </w:rPr>
        <w:lastRenderedPageBreak/>
        <w:t>end</w:t>
      </w:r>
      <w:r w:rsidRPr="00DC224A">
        <w:rPr>
          <w:i/>
          <w:iCs/>
          <w:color w:val="8C8C8C"/>
          <w:sz w:val="16"/>
          <w:szCs w:val="16"/>
          <w:lang w:val="en-US"/>
        </w:rPr>
        <w:br/>
      </w:r>
      <w:r w:rsidRPr="00DC224A">
        <w:rPr>
          <w:i/>
          <w:iCs/>
          <w:color w:val="8C8C8C"/>
          <w:sz w:val="16"/>
          <w:szCs w:val="16"/>
          <w:lang w:val="en-US"/>
        </w:rPr>
        <w:br/>
        <w:t xml:space="preserve"> rule "Rule 2 Example 2"</w:t>
      </w:r>
      <w:r w:rsidRPr="00DC224A">
        <w:rPr>
          <w:i/>
          <w:iCs/>
          <w:color w:val="8C8C8C"/>
          <w:sz w:val="16"/>
          <w:szCs w:val="16"/>
          <w:lang w:val="en-US"/>
        </w:rPr>
        <w:br/>
        <w:t xml:space="preserve">      when</w:t>
      </w:r>
      <w:r w:rsidRPr="00DC224A">
        <w:rPr>
          <w:i/>
          <w:iCs/>
          <w:color w:val="8C8C8C"/>
          <w:sz w:val="16"/>
          <w:szCs w:val="16"/>
          <w:lang w:val="en-US"/>
        </w:rPr>
        <w:br/>
        <w:t xml:space="preserve">         $s: Respondent($</w:t>
      </w:r>
      <w:proofErr w:type="spellStart"/>
      <w:r w:rsidRPr="00DC224A">
        <w:rPr>
          <w:i/>
          <w:iCs/>
          <w:color w:val="8C8C8C"/>
          <w:sz w:val="16"/>
          <w:szCs w:val="16"/>
          <w:lang w:val="en-US"/>
        </w:rPr>
        <w:t>s.gender</w:t>
      </w:r>
      <w:proofErr w:type="spellEnd"/>
      <w:r w:rsidRPr="00DC224A">
        <w:rPr>
          <w:i/>
          <w:iCs/>
          <w:color w:val="8C8C8C"/>
          <w:sz w:val="16"/>
          <w:szCs w:val="16"/>
          <w:lang w:val="en-US"/>
        </w:rPr>
        <w:t xml:space="preserve"> == "female")</w:t>
      </w:r>
      <w:r w:rsidRPr="00DC224A">
        <w:rPr>
          <w:i/>
          <w:iCs/>
          <w:color w:val="8C8C8C"/>
          <w:sz w:val="16"/>
          <w:szCs w:val="16"/>
          <w:lang w:val="en-US"/>
        </w:rPr>
        <w:br/>
        <w:t xml:space="preserve">      then</w:t>
      </w:r>
      <w:r w:rsidRPr="00DC224A">
        <w:rPr>
          <w:i/>
          <w:iCs/>
          <w:color w:val="8C8C8C"/>
          <w:sz w:val="16"/>
          <w:szCs w:val="16"/>
          <w:lang w:val="en-US"/>
        </w:rPr>
        <w:br/>
        <w:t xml:space="preserve">         $</w:t>
      </w:r>
      <w:proofErr w:type="spellStart"/>
      <w:r w:rsidRPr="00DC224A">
        <w:rPr>
          <w:i/>
          <w:iCs/>
          <w:color w:val="8C8C8C"/>
          <w:sz w:val="16"/>
          <w:szCs w:val="16"/>
          <w:lang w:val="en-US"/>
        </w:rPr>
        <w:t>s.addResult</w:t>
      </w:r>
      <w:proofErr w:type="spellEnd"/>
      <w:r w:rsidRPr="00DC224A">
        <w:rPr>
          <w:i/>
          <w:iCs/>
          <w:color w:val="8C8C8C"/>
          <w:sz w:val="16"/>
          <w:szCs w:val="16"/>
          <w:lang w:val="en-US"/>
        </w:rPr>
        <w:t>("SEX", "2");</w:t>
      </w:r>
      <w:r w:rsidRPr="00DC224A">
        <w:rPr>
          <w:i/>
          <w:iCs/>
          <w:color w:val="8C8C8C"/>
          <w:sz w:val="16"/>
          <w:szCs w:val="16"/>
          <w:lang w:val="en-US"/>
        </w:rPr>
        <w:br/>
        <w:t xml:space="preserve"> end</w:t>
      </w:r>
    </w:p>
    <w:p w14:paraId="28FBBB75" w14:textId="5C53456E" w:rsidR="00F370CC" w:rsidRDefault="00F370CC" w:rsidP="00F370CC">
      <w:pPr>
        <w:pStyle w:val="HTMLPreformatted"/>
        <w:shd w:val="clear" w:color="auto" w:fill="FFFFFF"/>
        <w:rPr>
          <w:i/>
          <w:iCs/>
          <w:color w:val="8C8C8C"/>
          <w:lang w:val="en-US"/>
        </w:rPr>
      </w:pPr>
    </w:p>
    <w:p w14:paraId="019B6335" w14:textId="345AE2C2" w:rsidR="00F370CC" w:rsidRPr="00156DC5" w:rsidRDefault="00F370CC" w:rsidP="00F370CC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Таким образом мы </w:t>
      </w:r>
      <w:r w:rsidR="00FD35FB">
        <w:rPr>
          <w:rFonts w:ascii="Times New Roman" w:hAnsi="Times New Roman" w:cs="Times New Roman"/>
          <w:color w:val="000000" w:themeColor="text1"/>
        </w:rPr>
        <w:t>имеем</w:t>
      </w:r>
      <w:r>
        <w:rPr>
          <w:rFonts w:ascii="Times New Roman" w:hAnsi="Times New Roman" w:cs="Times New Roman"/>
          <w:color w:val="000000" w:themeColor="text1"/>
        </w:rPr>
        <w:t xml:space="preserve"> некий синтаксис очень похожий на язык </w:t>
      </w:r>
      <w:r>
        <w:rPr>
          <w:rFonts w:ascii="Times New Roman" w:hAnsi="Times New Roman" w:cs="Times New Roman"/>
          <w:color w:val="000000" w:themeColor="text1"/>
          <w:lang w:val="en-US"/>
        </w:rPr>
        <w:t>Gherkin</w:t>
      </w:r>
      <w:r w:rsidR="00FD35FB">
        <w:rPr>
          <w:rFonts w:ascii="Times New Roman" w:hAnsi="Times New Roman" w:cs="Times New Roman"/>
          <w:color w:val="000000" w:themeColor="text1"/>
        </w:rPr>
        <w:t>. В нашем случае у нас есть два правила, которые состоят из</w:t>
      </w:r>
      <w:r>
        <w:rPr>
          <w:rFonts w:ascii="Times New Roman" w:hAnsi="Times New Roman" w:cs="Times New Roman"/>
          <w:color w:val="000000" w:themeColor="text1"/>
        </w:rPr>
        <w:t xml:space="preserve"> услови</w:t>
      </w:r>
      <w:r w:rsidR="00FD35FB">
        <w:rPr>
          <w:rFonts w:ascii="Times New Roman" w:hAnsi="Times New Roman" w:cs="Times New Roman"/>
          <w:color w:val="000000" w:themeColor="text1"/>
        </w:rPr>
        <w:t xml:space="preserve">я (указанного после ключевого слова </w:t>
      </w:r>
      <w:r w:rsidR="00FD35FB" w:rsidRPr="00FD35FB">
        <w:rPr>
          <w:rFonts w:ascii="Times New Roman" w:hAnsi="Times New Roman" w:cs="Times New Roman"/>
          <w:b/>
          <w:bCs/>
          <w:color w:val="000000" w:themeColor="text1"/>
          <w:lang w:val="en-US"/>
        </w:rPr>
        <w:t>when</w:t>
      </w:r>
      <w:r w:rsidR="00FD35FB">
        <w:rPr>
          <w:rFonts w:ascii="Times New Roman" w:hAnsi="Times New Roman" w:cs="Times New Roman"/>
          <w:color w:val="000000" w:themeColor="text1"/>
        </w:rPr>
        <w:t>),</w:t>
      </w:r>
      <w:r w:rsidR="00FD35FB" w:rsidRPr="00FD35FB">
        <w:rPr>
          <w:rFonts w:ascii="Times New Roman" w:hAnsi="Times New Roman" w:cs="Times New Roman"/>
          <w:color w:val="000000" w:themeColor="text1"/>
        </w:rPr>
        <w:t xml:space="preserve"> </w:t>
      </w:r>
      <w:r w:rsidR="00FD35FB">
        <w:rPr>
          <w:rFonts w:ascii="Times New Roman" w:hAnsi="Times New Roman" w:cs="Times New Roman"/>
          <w:color w:val="000000" w:themeColor="text1"/>
        </w:rPr>
        <w:t xml:space="preserve">и результата, которой будет получен в </w:t>
      </w:r>
      <w:r w:rsidR="00F27854">
        <w:rPr>
          <w:rFonts w:ascii="Times New Roman" w:hAnsi="Times New Roman" w:cs="Times New Roman"/>
          <w:color w:val="000000" w:themeColor="text1"/>
        </w:rPr>
        <w:t>ходе</w:t>
      </w:r>
      <w:r w:rsidR="00FD35FB">
        <w:rPr>
          <w:rFonts w:ascii="Times New Roman" w:hAnsi="Times New Roman" w:cs="Times New Roman"/>
          <w:color w:val="000000" w:themeColor="text1"/>
        </w:rPr>
        <w:t xml:space="preserve"> выполнения этого условия (идет после слова </w:t>
      </w:r>
      <w:r w:rsidR="00FD35FB" w:rsidRPr="00FD35FB">
        <w:rPr>
          <w:rFonts w:ascii="Times New Roman" w:hAnsi="Times New Roman" w:cs="Times New Roman"/>
          <w:b/>
          <w:bCs/>
          <w:color w:val="000000" w:themeColor="text1"/>
          <w:lang w:val="en-US"/>
        </w:rPr>
        <w:t>then</w:t>
      </w:r>
      <w:r w:rsidR="00FD35FB">
        <w:rPr>
          <w:rFonts w:ascii="Times New Roman" w:hAnsi="Times New Roman" w:cs="Times New Roman"/>
          <w:b/>
          <w:bCs/>
          <w:color w:val="000000" w:themeColor="text1"/>
        </w:rPr>
        <w:t>)</w:t>
      </w:r>
      <w:r w:rsidR="00FD35FB" w:rsidRPr="00FD35FB">
        <w:rPr>
          <w:rFonts w:ascii="Times New Roman" w:hAnsi="Times New Roman" w:cs="Times New Roman"/>
          <w:color w:val="000000" w:themeColor="text1"/>
        </w:rPr>
        <w:t xml:space="preserve">. </w:t>
      </w:r>
      <w:r w:rsidR="00FD35FB">
        <w:rPr>
          <w:rFonts w:ascii="Times New Roman" w:hAnsi="Times New Roman" w:cs="Times New Roman"/>
          <w:color w:val="000000" w:themeColor="text1"/>
        </w:rPr>
        <w:t xml:space="preserve">Условия в терминологии </w:t>
      </w:r>
      <w:r w:rsidR="00FD35FB">
        <w:rPr>
          <w:rFonts w:ascii="Times New Roman" w:hAnsi="Times New Roman" w:cs="Times New Roman"/>
          <w:color w:val="000000" w:themeColor="text1"/>
          <w:lang w:val="en-US"/>
        </w:rPr>
        <w:t>Drools</w:t>
      </w:r>
      <w:r w:rsidR="00FD35FB" w:rsidRPr="00FD35FB">
        <w:rPr>
          <w:rFonts w:ascii="Times New Roman" w:hAnsi="Times New Roman" w:cs="Times New Roman"/>
          <w:color w:val="000000" w:themeColor="text1"/>
        </w:rPr>
        <w:t xml:space="preserve"> </w:t>
      </w:r>
      <w:r w:rsidR="00FD35FB">
        <w:rPr>
          <w:rFonts w:ascii="Times New Roman" w:hAnsi="Times New Roman" w:cs="Times New Roman"/>
          <w:color w:val="000000" w:themeColor="text1"/>
        </w:rPr>
        <w:t xml:space="preserve">принято называть </w:t>
      </w:r>
      <w:r w:rsidR="00FD35FB">
        <w:rPr>
          <w:rFonts w:ascii="Times New Roman" w:hAnsi="Times New Roman" w:cs="Times New Roman"/>
          <w:color w:val="000000" w:themeColor="text1"/>
          <w:lang w:val="en-US"/>
        </w:rPr>
        <w:t>Left</w:t>
      </w:r>
      <w:r w:rsidR="00FD35FB" w:rsidRPr="00FD35FB">
        <w:rPr>
          <w:rFonts w:ascii="Times New Roman" w:hAnsi="Times New Roman" w:cs="Times New Roman"/>
          <w:color w:val="000000" w:themeColor="text1"/>
        </w:rPr>
        <w:t xml:space="preserve"> </w:t>
      </w:r>
      <w:r w:rsidR="00FD35FB">
        <w:rPr>
          <w:rFonts w:ascii="Times New Roman" w:hAnsi="Times New Roman" w:cs="Times New Roman"/>
          <w:color w:val="000000" w:themeColor="text1"/>
          <w:lang w:val="en-US"/>
        </w:rPr>
        <w:t>Hand</w:t>
      </w:r>
      <w:r w:rsidR="00FD35FB" w:rsidRPr="00FD35FB">
        <w:rPr>
          <w:rFonts w:ascii="Times New Roman" w:hAnsi="Times New Roman" w:cs="Times New Roman"/>
          <w:color w:val="000000" w:themeColor="text1"/>
        </w:rPr>
        <w:t xml:space="preserve"> </w:t>
      </w:r>
      <w:r w:rsidR="00FD35FB">
        <w:rPr>
          <w:rFonts w:ascii="Times New Roman" w:hAnsi="Times New Roman" w:cs="Times New Roman"/>
          <w:color w:val="000000" w:themeColor="text1"/>
          <w:lang w:val="en-US"/>
        </w:rPr>
        <w:t>Side</w:t>
      </w:r>
      <w:r w:rsidR="00FD35FB" w:rsidRPr="00FD35FB">
        <w:rPr>
          <w:rFonts w:ascii="Times New Roman" w:hAnsi="Times New Roman" w:cs="Times New Roman"/>
          <w:color w:val="000000" w:themeColor="text1"/>
        </w:rPr>
        <w:t xml:space="preserve"> (</w:t>
      </w:r>
      <w:r w:rsidR="00FD35FB">
        <w:rPr>
          <w:rFonts w:ascii="Times New Roman" w:hAnsi="Times New Roman" w:cs="Times New Roman"/>
          <w:color w:val="000000" w:themeColor="text1"/>
        </w:rPr>
        <w:t xml:space="preserve">или </w:t>
      </w:r>
      <w:r w:rsidR="00FD35FB">
        <w:rPr>
          <w:rFonts w:ascii="Times New Roman" w:hAnsi="Times New Roman" w:cs="Times New Roman"/>
          <w:color w:val="000000" w:themeColor="text1"/>
          <w:lang w:val="en-US"/>
        </w:rPr>
        <w:t>LHS</w:t>
      </w:r>
      <w:r w:rsidR="00FD35FB" w:rsidRPr="00FD35FB">
        <w:rPr>
          <w:rFonts w:ascii="Times New Roman" w:hAnsi="Times New Roman" w:cs="Times New Roman"/>
          <w:color w:val="000000" w:themeColor="text1"/>
        </w:rPr>
        <w:t xml:space="preserve">), </w:t>
      </w:r>
      <w:r w:rsidR="00FD35FB">
        <w:rPr>
          <w:rFonts w:ascii="Times New Roman" w:hAnsi="Times New Roman" w:cs="Times New Roman"/>
          <w:color w:val="000000" w:themeColor="text1"/>
        </w:rPr>
        <w:t xml:space="preserve">а действия </w:t>
      </w:r>
      <w:r w:rsidR="00FD35FB">
        <w:rPr>
          <w:rFonts w:ascii="Times New Roman" w:hAnsi="Times New Roman" w:cs="Times New Roman"/>
          <w:color w:val="000000" w:themeColor="text1"/>
          <w:lang w:val="en-US"/>
        </w:rPr>
        <w:t>Right</w:t>
      </w:r>
      <w:r w:rsidR="00FD35FB" w:rsidRPr="00FD35FB">
        <w:rPr>
          <w:rFonts w:ascii="Times New Roman" w:hAnsi="Times New Roman" w:cs="Times New Roman"/>
          <w:color w:val="000000" w:themeColor="text1"/>
        </w:rPr>
        <w:t xml:space="preserve"> </w:t>
      </w:r>
      <w:r w:rsidR="00FD35FB">
        <w:rPr>
          <w:rFonts w:ascii="Times New Roman" w:hAnsi="Times New Roman" w:cs="Times New Roman"/>
          <w:color w:val="000000" w:themeColor="text1"/>
          <w:lang w:val="en-US"/>
        </w:rPr>
        <w:t>Hand</w:t>
      </w:r>
      <w:r w:rsidR="00FD35FB" w:rsidRPr="00FD35FB">
        <w:rPr>
          <w:rFonts w:ascii="Times New Roman" w:hAnsi="Times New Roman" w:cs="Times New Roman"/>
          <w:color w:val="000000" w:themeColor="text1"/>
        </w:rPr>
        <w:t xml:space="preserve"> </w:t>
      </w:r>
      <w:r w:rsidR="00FD35FB">
        <w:rPr>
          <w:rFonts w:ascii="Times New Roman" w:hAnsi="Times New Roman" w:cs="Times New Roman"/>
          <w:color w:val="000000" w:themeColor="text1"/>
          <w:lang w:val="en-US"/>
        </w:rPr>
        <w:t>Side</w:t>
      </w:r>
      <w:r w:rsidR="00FD35FB" w:rsidRPr="00FD35FB">
        <w:rPr>
          <w:rFonts w:ascii="Times New Roman" w:hAnsi="Times New Roman" w:cs="Times New Roman"/>
          <w:color w:val="000000" w:themeColor="text1"/>
        </w:rPr>
        <w:t xml:space="preserve"> </w:t>
      </w:r>
      <w:r w:rsidR="00FD35FB">
        <w:rPr>
          <w:rFonts w:ascii="Times New Roman" w:hAnsi="Times New Roman" w:cs="Times New Roman"/>
          <w:color w:val="000000" w:themeColor="text1"/>
        </w:rPr>
        <w:t xml:space="preserve">(или </w:t>
      </w:r>
      <w:r w:rsidR="00FD35FB">
        <w:rPr>
          <w:rFonts w:ascii="Times New Roman" w:hAnsi="Times New Roman" w:cs="Times New Roman"/>
          <w:color w:val="000000" w:themeColor="text1"/>
          <w:lang w:val="en-US"/>
        </w:rPr>
        <w:t>RHS</w:t>
      </w:r>
      <w:r w:rsidR="00FD35FB">
        <w:rPr>
          <w:rFonts w:ascii="Times New Roman" w:hAnsi="Times New Roman" w:cs="Times New Roman"/>
          <w:color w:val="000000" w:themeColor="text1"/>
        </w:rPr>
        <w:t>)</w:t>
      </w:r>
      <w:r w:rsidR="00FD35FB" w:rsidRPr="00FD35FB">
        <w:rPr>
          <w:rFonts w:ascii="Times New Roman" w:hAnsi="Times New Roman" w:cs="Times New Roman"/>
          <w:color w:val="000000" w:themeColor="text1"/>
        </w:rPr>
        <w:t>.</w:t>
      </w:r>
      <w:r w:rsidR="00FD35FB">
        <w:rPr>
          <w:rFonts w:ascii="Times New Roman" w:hAnsi="Times New Roman" w:cs="Times New Roman"/>
          <w:color w:val="000000" w:themeColor="text1"/>
        </w:rPr>
        <w:t xml:space="preserve"> Стоит упомянуть еще об одном объекте: </w:t>
      </w:r>
      <w:r w:rsidR="00FD35FB" w:rsidRPr="00FD35FB">
        <w:rPr>
          <w:rFonts w:ascii="Times New Roman" w:hAnsi="Times New Roman" w:cs="Times New Roman"/>
          <w:b/>
          <w:bCs/>
          <w:color w:val="000000" w:themeColor="text1"/>
          <w:lang w:val="en-US"/>
        </w:rPr>
        <w:t>Respondent</w:t>
      </w:r>
      <w:r w:rsidR="00FD35FB">
        <w:rPr>
          <w:rFonts w:ascii="Times New Roman" w:hAnsi="Times New Roman" w:cs="Times New Roman"/>
          <w:b/>
          <w:bCs/>
          <w:color w:val="000000" w:themeColor="text1"/>
        </w:rPr>
        <w:t xml:space="preserve">. </w:t>
      </w:r>
      <w:r w:rsidR="00FD35FB">
        <w:rPr>
          <w:rFonts w:ascii="Times New Roman" w:hAnsi="Times New Roman" w:cs="Times New Roman"/>
          <w:color w:val="000000" w:themeColor="text1"/>
        </w:rPr>
        <w:t xml:space="preserve">Это </w:t>
      </w:r>
      <w:r w:rsidR="00FD35FB" w:rsidRPr="00FD35FB">
        <w:rPr>
          <w:rFonts w:ascii="Times New Roman" w:hAnsi="Times New Roman" w:cs="Times New Roman"/>
          <w:b/>
          <w:bCs/>
          <w:color w:val="000000" w:themeColor="text1"/>
          <w:lang w:val="en-US"/>
        </w:rPr>
        <w:t>fact</w:t>
      </w:r>
      <w:r w:rsidR="00FD35FB">
        <w:rPr>
          <w:rFonts w:ascii="Times New Roman" w:hAnsi="Times New Roman" w:cs="Times New Roman"/>
          <w:b/>
          <w:bCs/>
          <w:color w:val="000000" w:themeColor="text1"/>
        </w:rPr>
        <w:t xml:space="preserve">, </w:t>
      </w:r>
      <w:r w:rsidR="00FD35FB">
        <w:rPr>
          <w:rFonts w:ascii="Times New Roman" w:hAnsi="Times New Roman" w:cs="Times New Roman"/>
          <w:color w:val="000000" w:themeColor="text1"/>
        </w:rPr>
        <w:t xml:space="preserve">т.е. объект в текущей памяти </w:t>
      </w:r>
      <w:r w:rsidR="00FD35FB">
        <w:rPr>
          <w:rFonts w:ascii="Times New Roman" w:hAnsi="Times New Roman" w:cs="Times New Roman"/>
          <w:color w:val="000000" w:themeColor="text1"/>
          <w:lang w:val="en-US"/>
        </w:rPr>
        <w:t>Drools</w:t>
      </w:r>
      <w:r w:rsidR="00FD35FB" w:rsidRPr="00FD35FB">
        <w:rPr>
          <w:rFonts w:ascii="Times New Roman" w:hAnsi="Times New Roman" w:cs="Times New Roman"/>
          <w:color w:val="000000" w:themeColor="text1"/>
        </w:rPr>
        <w:t xml:space="preserve">, </w:t>
      </w:r>
      <w:r w:rsidR="00FD35FB">
        <w:rPr>
          <w:rFonts w:ascii="Times New Roman" w:hAnsi="Times New Roman" w:cs="Times New Roman"/>
          <w:color w:val="000000" w:themeColor="text1"/>
        </w:rPr>
        <w:t>над которым буд</w:t>
      </w:r>
      <w:r w:rsidR="00F27854">
        <w:rPr>
          <w:rFonts w:ascii="Times New Roman" w:hAnsi="Times New Roman" w:cs="Times New Roman"/>
          <w:color w:val="000000" w:themeColor="text1"/>
        </w:rPr>
        <w:t>у</w:t>
      </w:r>
      <w:r w:rsidR="00FD35FB">
        <w:rPr>
          <w:rFonts w:ascii="Times New Roman" w:hAnsi="Times New Roman" w:cs="Times New Roman"/>
          <w:color w:val="000000" w:themeColor="text1"/>
        </w:rPr>
        <w:t>т производиться те или иные преобразования. В нашем случае у этого объекта присутству</w:t>
      </w:r>
      <w:r w:rsidR="00A47F4C">
        <w:rPr>
          <w:rFonts w:ascii="Times New Roman" w:hAnsi="Times New Roman" w:cs="Times New Roman"/>
          <w:color w:val="000000" w:themeColor="text1"/>
        </w:rPr>
        <w:t>ю</w:t>
      </w:r>
      <w:r w:rsidR="00FD35FB">
        <w:rPr>
          <w:rFonts w:ascii="Times New Roman" w:hAnsi="Times New Roman" w:cs="Times New Roman"/>
          <w:color w:val="000000" w:themeColor="text1"/>
        </w:rPr>
        <w:t>т свойств</w:t>
      </w:r>
      <w:r w:rsidR="00B46428">
        <w:rPr>
          <w:rFonts w:ascii="Times New Roman" w:hAnsi="Times New Roman" w:cs="Times New Roman"/>
          <w:color w:val="000000" w:themeColor="text1"/>
        </w:rPr>
        <w:t>а</w:t>
      </w:r>
      <w:r w:rsidR="00FD35FB">
        <w:rPr>
          <w:rFonts w:ascii="Times New Roman" w:hAnsi="Times New Roman" w:cs="Times New Roman"/>
          <w:color w:val="000000" w:themeColor="text1"/>
        </w:rPr>
        <w:t xml:space="preserve"> </w:t>
      </w:r>
      <w:r w:rsidR="00FD35FB" w:rsidRPr="00FD35FB">
        <w:rPr>
          <w:rFonts w:ascii="Times New Roman" w:hAnsi="Times New Roman" w:cs="Times New Roman"/>
          <w:b/>
          <w:bCs/>
          <w:color w:val="000000" w:themeColor="text1"/>
          <w:lang w:val="en-US"/>
        </w:rPr>
        <w:t>gender</w:t>
      </w:r>
      <w:r w:rsidR="00B4642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B46428" w:rsidRPr="00B46428">
        <w:rPr>
          <w:rFonts w:ascii="Times New Roman" w:hAnsi="Times New Roman" w:cs="Times New Roman"/>
          <w:color w:val="000000" w:themeColor="text1"/>
        </w:rPr>
        <w:t xml:space="preserve">и </w:t>
      </w:r>
      <w:r w:rsidR="00B46428" w:rsidRPr="00B46428">
        <w:rPr>
          <w:rFonts w:ascii="Times New Roman" w:hAnsi="Times New Roman" w:cs="Times New Roman"/>
          <w:b/>
          <w:bCs/>
          <w:color w:val="000000" w:themeColor="text1"/>
          <w:lang w:val="en-US"/>
        </w:rPr>
        <w:t>result</w:t>
      </w:r>
      <w:r w:rsidR="00F27854">
        <w:rPr>
          <w:rFonts w:ascii="Times New Roman" w:hAnsi="Times New Roman" w:cs="Times New Roman"/>
          <w:color w:val="000000" w:themeColor="text1"/>
        </w:rPr>
        <w:t xml:space="preserve">. Для того, чтобы было удобнее работать с объектами, </w:t>
      </w:r>
      <w:r w:rsidR="00F27854">
        <w:rPr>
          <w:rFonts w:ascii="Times New Roman" w:hAnsi="Times New Roman" w:cs="Times New Roman"/>
          <w:color w:val="000000" w:themeColor="text1"/>
          <w:lang w:val="en-US"/>
        </w:rPr>
        <w:t>framework</w:t>
      </w:r>
      <w:r w:rsidR="00F27854" w:rsidRPr="00F27854">
        <w:rPr>
          <w:rFonts w:ascii="Times New Roman" w:hAnsi="Times New Roman" w:cs="Times New Roman"/>
          <w:color w:val="000000" w:themeColor="text1"/>
        </w:rPr>
        <w:t xml:space="preserve"> </w:t>
      </w:r>
      <w:r w:rsidR="00F27854">
        <w:rPr>
          <w:rFonts w:ascii="Times New Roman" w:hAnsi="Times New Roman" w:cs="Times New Roman"/>
          <w:color w:val="000000" w:themeColor="text1"/>
        </w:rPr>
        <w:t xml:space="preserve">предусматривает возможность введения переменных. Обычно переменные начинаются с символа </w:t>
      </w:r>
      <w:r w:rsidR="00F27854" w:rsidRPr="00156DC5">
        <w:rPr>
          <w:rFonts w:ascii="Times New Roman" w:hAnsi="Times New Roman" w:cs="Times New Roman"/>
          <w:b/>
          <w:bCs/>
          <w:color w:val="000000" w:themeColor="text1"/>
        </w:rPr>
        <w:t>$</w:t>
      </w:r>
      <w:r w:rsidR="00F27854" w:rsidRPr="00156DC5">
        <w:rPr>
          <w:rFonts w:ascii="Times New Roman" w:hAnsi="Times New Roman" w:cs="Times New Roman"/>
          <w:color w:val="000000" w:themeColor="text1"/>
        </w:rPr>
        <w:t xml:space="preserve">. </w:t>
      </w:r>
    </w:p>
    <w:p w14:paraId="1DBA06C4" w14:textId="04A26253" w:rsidR="00F27854" w:rsidRPr="00156DC5" w:rsidRDefault="00F27854" w:rsidP="00F370CC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</w:rPr>
      </w:pPr>
    </w:p>
    <w:p w14:paraId="64A2CAD0" w14:textId="1F6A2C47" w:rsidR="00F27854" w:rsidRDefault="00F27854" w:rsidP="00F370CC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Возможно, вы подумали, что все это усложняет достаточно простую логику и можно обойтись обычной конструкцией </w:t>
      </w:r>
      <w:r>
        <w:rPr>
          <w:rFonts w:ascii="Times New Roman" w:hAnsi="Times New Roman" w:cs="Times New Roman"/>
          <w:color w:val="000000" w:themeColor="text1"/>
          <w:lang w:val="en-US"/>
        </w:rPr>
        <w:t>if</w:t>
      </w:r>
      <w:r w:rsidRPr="00F27854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–</w:t>
      </w:r>
      <w:r w:rsidRPr="00F27854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else</w:t>
      </w:r>
      <w:r w:rsidRPr="00F27854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if</w:t>
      </w:r>
      <w:r w:rsidRPr="00F27854">
        <w:rPr>
          <w:rFonts w:ascii="Times New Roman" w:hAnsi="Times New Roman" w:cs="Times New Roman"/>
          <w:color w:val="000000" w:themeColor="text1"/>
        </w:rPr>
        <w:t xml:space="preserve"> – </w:t>
      </w:r>
      <w:r>
        <w:rPr>
          <w:rFonts w:ascii="Times New Roman" w:hAnsi="Times New Roman" w:cs="Times New Roman"/>
          <w:color w:val="000000" w:themeColor="text1"/>
          <w:lang w:val="en-US"/>
        </w:rPr>
        <w:t>else</w:t>
      </w:r>
      <w:r w:rsidRPr="00F27854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 xml:space="preserve">Но в случае </w:t>
      </w:r>
      <w:r w:rsidR="00A82FBB">
        <w:rPr>
          <w:rFonts w:ascii="Times New Roman" w:hAnsi="Times New Roman" w:cs="Times New Roman"/>
          <w:color w:val="000000" w:themeColor="text1"/>
        </w:rPr>
        <w:t xml:space="preserve">большого правила и разных пересекающихся условий, использовать стандартные средства языка программирования уже становиться не удобно. В прочем при большом количестве условий использовать </w:t>
      </w:r>
      <w:r w:rsidR="00A82FBB">
        <w:rPr>
          <w:rFonts w:ascii="Times New Roman" w:hAnsi="Times New Roman" w:cs="Times New Roman"/>
          <w:color w:val="000000" w:themeColor="text1"/>
          <w:lang w:val="en-US"/>
        </w:rPr>
        <w:t>DRL</w:t>
      </w:r>
      <w:r w:rsidR="00A82FBB">
        <w:rPr>
          <w:rFonts w:ascii="Times New Roman" w:hAnsi="Times New Roman" w:cs="Times New Roman"/>
          <w:color w:val="000000" w:themeColor="text1"/>
        </w:rPr>
        <w:t xml:space="preserve">-синтаксис также не представляется возможным, да и не всегда представители бизнес-аналитики хотят углубляться в изучение </w:t>
      </w:r>
      <w:r w:rsidR="00151FE3">
        <w:rPr>
          <w:rFonts w:ascii="Times New Roman" w:hAnsi="Times New Roman" w:cs="Times New Roman"/>
          <w:color w:val="000000" w:themeColor="text1"/>
        </w:rPr>
        <w:t xml:space="preserve">такого описания. В таком случае на помощь нам приходят всеми горячо любимые (а особенно аналитиками) </w:t>
      </w:r>
      <w:r w:rsidR="00151FE3">
        <w:rPr>
          <w:rFonts w:ascii="Times New Roman" w:hAnsi="Times New Roman" w:cs="Times New Roman"/>
          <w:color w:val="000000" w:themeColor="text1"/>
          <w:lang w:val="en-US"/>
        </w:rPr>
        <w:t>Excel</w:t>
      </w:r>
      <w:r w:rsidR="00151FE3">
        <w:rPr>
          <w:rFonts w:ascii="Times New Roman" w:hAnsi="Times New Roman" w:cs="Times New Roman"/>
          <w:color w:val="000000" w:themeColor="text1"/>
        </w:rPr>
        <w:t>-таблицы</w:t>
      </w:r>
      <w:r w:rsidR="00DA167C">
        <w:rPr>
          <w:rFonts w:ascii="Times New Roman" w:hAnsi="Times New Roman" w:cs="Times New Roman"/>
          <w:color w:val="000000" w:themeColor="text1"/>
        </w:rPr>
        <w:t>.</w:t>
      </w:r>
      <w:r w:rsidR="00151FE3">
        <w:rPr>
          <w:rFonts w:ascii="Times New Roman" w:hAnsi="Times New Roman" w:cs="Times New Roman"/>
          <w:color w:val="000000" w:themeColor="text1"/>
        </w:rPr>
        <w:t xml:space="preserve"> </w:t>
      </w:r>
      <w:r w:rsidR="00151FE3">
        <w:rPr>
          <w:rFonts w:ascii="Times New Roman" w:hAnsi="Times New Roman" w:cs="Times New Roman"/>
          <w:color w:val="000000" w:themeColor="text1"/>
          <w:lang w:val="en-US"/>
        </w:rPr>
        <w:t>Drools</w:t>
      </w:r>
      <w:r w:rsidR="00151FE3" w:rsidRPr="00151FE3">
        <w:rPr>
          <w:rFonts w:ascii="Times New Roman" w:hAnsi="Times New Roman" w:cs="Times New Roman"/>
          <w:color w:val="000000" w:themeColor="text1"/>
        </w:rPr>
        <w:t xml:space="preserve"> </w:t>
      </w:r>
      <w:r w:rsidR="00DA167C">
        <w:rPr>
          <w:rFonts w:ascii="Times New Roman" w:hAnsi="Times New Roman" w:cs="Times New Roman"/>
          <w:color w:val="000000" w:themeColor="text1"/>
        </w:rPr>
        <w:t xml:space="preserve">в этом случае </w:t>
      </w:r>
      <w:r w:rsidR="00151FE3">
        <w:rPr>
          <w:rFonts w:ascii="Times New Roman" w:hAnsi="Times New Roman" w:cs="Times New Roman"/>
          <w:color w:val="000000" w:themeColor="text1"/>
        </w:rPr>
        <w:t>предоставляет нам достаточно широкий функционал их использования.</w:t>
      </w:r>
    </w:p>
    <w:p w14:paraId="4750CDF0" w14:textId="5E1B5467" w:rsidR="00151FE3" w:rsidRDefault="00151FE3" w:rsidP="00F370CC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</w:rPr>
      </w:pPr>
    </w:p>
    <w:p w14:paraId="5981DD5E" w14:textId="6FCD1DC2" w:rsidR="00151FE3" w:rsidRPr="00151FE3" w:rsidRDefault="00151FE3" w:rsidP="00F370CC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Вот так это правило будет выглядеть на языке </w:t>
      </w:r>
      <w:r>
        <w:rPr>
          <w:rFonts w:ascii="Times New Roman" w:hAnsi="Times New Roman" w:cs="Times New Roman"/>
          <w:color w:val="000000" w:themeColor="text1"/>
          <w:lang w:val="en-US"/>
        </w:rPr>
        <w:t>Excel</w:t>
      </w:r>
      <w:r w:rsidRPr="00151FE3">
        <w:rPr>
          <w:rFonts w:ascii="Times New Roman" w:hAnsi="Times New Roman" w:cs="Times New Roman"/>
          <w:color w:val="000000" w:themeColor="text1"/>
        </w:rPr>
        <w:t>-</w:t>
      </w:r>
      <w:r>
        <w:rPr>
          <w:rFonts w:ascii="Times New Roman" w:hAnsi="Times New Roman" w:cs="Times New Roman"/>
          <w:color w:val="000000" w:themeColor="text1"/>
        </w:rPr>
        <w:t>таблиц:</w:t>
      </w:r>
    </w:p>
    <w:p w14:paraId="5218918B" w14:textId="77777777" w:rsidR="00151FE3" w:rsidRPr="00151FE3" w:rsidRDefault="00151FE3" w:rsidP="00F370CC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</w:rPr>
      </w:pPr>
    </w:p>
    <w:p w14:paraId="2918606A" w14:textId="2AFB9B9B" w:rsidR="00F370CC" w:rsidRDefault="00151FE3" w:rsidP="00151FE3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A9B8C7B" wp14:editId="241D3E62">
            <wp:extent cx="3790950" cy="7023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11-17 at 13.34.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314" cy="70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542A" w14:textId="75E29457" w:rsidR="00151FE3" w:rsidRDefault="00151FE3" w:rsidP="00151FE3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58A62DBE" w14:textId="77777777" w:rsidR="00151FE3" w:rsidRDefault="00151FE3" w:rsidP="00151FE3">
      <w:pPr>
        <w:rPr>
          <w:rFonts w:ascii="Times New Roman" w:hAnsi="Times New Roman" w:cs="Times New Roman"/>
          <w:color w:val="000000" w:themeColor="text1"/>
        </w:rPr>
      </w:pPr>
    </w:p>
    <w:p w14:paraId="1061B995" w14:textId="68E29FD5" w:rsidR="00151FE3" w:rsidRDefault="00151FE3" w:rsidP="00151FE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Как же создать таблицу</w:t>
      </w:r>
      <w:r w:rsidR="00EB6FBE">
        <w:rPr>
          <w:rFonts w:ascii="Times New Roman" w:hAnsi="Times New Roman" w:cs="Times New Roman"/>
          <w:color w:val="000000" w:themeColor="text1"/>
        </w:rPr>
        <w:t xml:space="preserve"> правил</w:t>
      </w:r>
      <w:r>
        <w:rPr>
          <w:rFonts w:ascii="Times New Roman" w:hAnsi="Times New Roman" w:cs="Times New Roman"/>
          <w:color w:val="000000" w:themeColor="text1"/>
        </w:rPr>
        <w:t>?</w:t>
      </w:r>
    </w:p>
    <w:p w14:paraId="51B77051" w14:textId="7A35BDFE" w:rsidR="00151FE3" w:rsidRDefault="00151FE3" w:rsidP="00151FE3">
      <w:pPr>
        <w:rPr>
          <w:rFonts w:ascii="Times New Roman" w:hAnsi="Times New Roman" w:cs="Times New Roman"/>
          <w:color w:val="000000" w:themeColor="text1"/>
        </w:rPr>
      </w:pPr>
    </w:p>
    <w:p w14:paraId="7AC6AFA8" w14:textId="53971EC6" w:rsidR="00151FE3" w:rsidRDefault="00DA167C" w:rsidP="00151FE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Прежде, чем мы перейдем к описанию основных конструкций</w:t>
      </w:r>
      <w:r w:rsidR="002B1200">
        <w:rPr>
          <w:rFonts w:ascii="Times New Roman" w:hAnsi="Times New Roman" w:cs="Times New Roman"/>
          <w:color w:val="000000" w:themeColor="text1"/>
          <w:sz w:val="20"/>
          <w:szCs w:val="20"/>
        </w:rPr>
        <w:t>,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использ</w:t>
      </w:r>
      <w:r w:rsidR="002B1200">
        <w:rPr>
          <w:rFonts w:ascii="Times New Roman" w:hAnsi="Times New Roman" w:cs="Times New Roman"/>
          <w:color w:val="000000" w:themeColor="text1"/>
          <w:sz w:val="20"/>
          <w:szCs w:val="20"/>
        </w:rPr>
        <w:t>уемых в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таблиц</w:t>
      </w:r>
      <w:r w:rsidR="002B1200">
        <w:rPr>
          <w:rFonts w:ascii="Times New Roman" w:hAnsi="Times New Roman" w:cs="Times New Roman"/>
          <w:color w:val="000000" w:themeColor="text1"/>
          <w:sz w:val="20"/>
          <w:szCs w:val="20"/>
        </w:rPr>
        <w:t>ах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, необходимо разобраться,</w:t>
      </w:r>
      <w:r w:rsidR="002B12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как же правильно формировать эту таблицу.</w:t>
      </w:r>
      <w:r w:rsidR="00B030E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Стоит отметить, что </w:t>
      </w:r>
      <w:r w:rsidR="00B030E6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Drools</w:t>
      </w:r>
      <w:r w:rsidR="00B030E6" w:rsidRPr="00B030E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B030E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умеет работать как с таблицами, созданными в табличных редакторах, </w:t>
      </w:r>
      <w:proofErr w:type="spellStart"/>
      <w:r w:rsidR="00B030E6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Miscrosoft</w:t>
      </w:r>
      <w:proofErr w:type="spellEnd"/>
      <w:r w:rsidR="00B030E6" w:rsidRPr="00B030E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B030E6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Excel</w:t>
      </w:r>
      <w:r w:rsidR="00B030E6" w:rsidRPr="00B030E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B030E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или </w:t>
      </w:r>
      <w:r w:rsidR="00B030E6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OpenOffice</w:t>
      </w:r>
      <w:r w:rsidR="00B030E6" w:rsidRPr="00B030E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B030E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так и с форматом </w:t>
      </w:r>
      <w:r w:rsidR="00B030E6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CSV</w:t>
      </w:r>
      <w:r w:rsidR="00B030E6" w:rsidRPr="00B030E6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B030E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9A08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Перед применением правил они будут сконвертированы из табличной формы в </w:t>
      </w:r>
      <w:r w:rsidR="009A08D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DRL</w:t>
      </w:r>
      <w:r w:rsidR="009A08D5" w:rsidRPr="009A08D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9A08D5">
        <w:rPr>
          <w:rFonts w:ascii="Times New Roman" w:hAnsi="Times New Roman" w:cs="Times New Roman"/>
          <w:color w:val="000000" w:themeColor="text1"/>
          <w:sz w:val="20"/>
          <w:szCs w:val="20"/>
        </w:rPr>
        <w:t>формат.</w:t>
      </w:r>
    </w:p>
    <w:p w14:paraId="67846FBD" w14:textId="5EBF8F62" w:rsidR="009A08D5" w:rsidRDefault="009A08D5" w:rsidP="00151FE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5EC87C0" w14:textId="152DE42B" w:rsidR="009A08D5" w:rsidRDefault="009A08D5" w:rsidP="00151FE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В любой таблице правил можно выделить две области: область настройки правил и область описания правил. Первую обычно можно узнать по </w:t>
      </w:r>
      <w:r w:rsidR="000E5E4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зарезервированному слову </w:t>
      </w:r>
      <w:proofErr w:type="spellStart"/>
      <w:r w:rsidR="000E5E48" w:rsidRPr="000E5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RuleSet</w:t>
      </w:r>
      <w:proofErr w:type="spellEnd"/>
      <w:r w:rsidR="000E5E48" w:rsidRPr="000E5E4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0E5E4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тогда как вторая – это </w:t>
      </w:r>
      <w:proofErr w:type="spellStart"/>
      <w:r w:rsidR="000E5E48" w:rsidRPr="000E5E4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RuleTable</w:t>
      </w:r>
      <w:proofErr w:type="spellEnd"/>
      <w:r w:rsidR="000E5E48" w:rsidRPr="000E5E4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  <w:r w:rsidR="000E5E48">
        <w:rPr>
          <w:rFonts w:ascii="Times New Roman" w:hAnsi="Times New Roman" w:cs="Times New Roman"/>
          <w:color w:val="000000" w:themeColor="text1"/>
          <w:sz w:val="20"/>
          <w:szCs w:val="20"/>
        </w:rPr>
        <w:t>Обратите внимание, что все зарезервированные чувствительны к регистру.</w:t>
      </w:r>
    </w:p>
    <w:p w14:paraId="1C9709F5" w14:textId="77777777" w:rsidR="00982194" w:rsidRDefault="00982194" w:rsidP="00151FE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7B66BE4" w14:textId="37CD18DA" w:rsidR="000E5E48" w:rsidRDefault="00982194" w:rsidP="00982194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 wp14:anchorId="523F4547" wp14:editId="5B84574E">
            <wp:extent cx="3270250" cy="62193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11-17 at 16.24.5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486" cy="6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B924" w14:textId="77777777" w:rsidR="00982194" w:rsidRDefault="00982194" w:rsidP="00982194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A6424D0" w14:textId="034E4B1A" w:rsidR="00EB6FBE" w:rsidRDefault="00EB6FBE" w:rsidP="00EB6FB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В области настройки правил обычно указываются основные конструкции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DRL</w:t>
      </w:r>
      <w:r w:rsidRPr="00EB6FB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формата и атрибуты самих правил. Обычно это пара: зарезервированное слово в левой ячейке – значение в правой. </w:t>
      </w:r>
      <w:r w:rsidR="00982194">
        <w:rPr>
          <w:rFonts w:ascii="Times New Roman" w:hAnsi="Times New Roman" w:cs="Times New Roman"/>
          <w:color w:val="000000" w:themeColor="text1"/>
          <w:sz w:val="20"/>
          <w:szCs w:val="20"/>
        </w:rPr>
        <w:t>Полный список зарезервированных слов можно найти в документации. Вот часть из них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</w:p>
    <w:p w14:paraId="2EDC0836" w14:textId="76022523" w:rsidR="00EB6FBE" w:rsidRPr="00903F9D" w:rsidRDefault="00EB6FBE" w:rsidP="00EB6FBE">
      <w:pPr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eastAsia="en-GB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 </w:t>
      </w:r>
      <w:proofErr w:type="spellStart"/>
      <w:r w:rsidRPr="00982194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shd w:val="clear" w:color="auto" w:fill="FFFFFF"/>
          <w:lang w:eastAsia="en-GB"/>
        </w:rPr>
        <w:t>RuleSet</w:t>
      </w:r>
      <w:proofErr w:type="spellEnd"/>
      <w:r w:rsidRPr="00903F9D"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eastAsia="en-GB"/>
        </w:rPr>
        <w:t xml:space="preserve"> – 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eastAsia="en-GB"/>
        </w:rPr>
        <w:t xml:space="preserve">здесь указывается имя пакета </w:t>
      </w:r>
      <w:r w:rsidR="00903F9D"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eastAsia="en-GB"/>
        </w:rPr>
        <w:t xml:space="preserve">для сгенерированного файла </w:t>
      </w:r>
      <w:r w:rsidR="00903F9D"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val="en-US" w:eastAsia="en-GB"/>
        </w:rPr>
        <w:t>DRL</w:t>
      </w:r>
      <w:r w:rsidR="00903F9D" w:rsidRPr="00903F9D"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eastAsia="en-GB"/>
        </w:rPr>
        <w:t xml:space="preserve">. </w:t>
      </w:r>
      <w:r w:rsidR="00903F9D"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eastAsia="en-GB"/>
        </w:rPr>
        <w:t>Это параметр обязательно должен стоять первым.</w:t>
      </w:r>
    </w:p>
    <w:p w14:paraId="0484A228" w14:textId="1053A557" w:rsidR="00903F9D" w:rsidRPr="00982194" w:rsidRDefault="00903F9D" w:rsidP="00EB6FBE">
      <w:pPr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eastAsia="en-GB"/>
        </w:rPr>
      </w:pPr>
      <w:r w:rsidRPr="00903F9D"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eastAsia="en-GB"/>
        </w:rPr>
        <w:t xml:space="preserve">- </w:t>
      </w:r>
      <w:r w:rsidRPr="00982194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shd w:val="clear" w:color="auto" w:fill="FFFFFF"/>
          <w:lang w:val="en-US" w:eastAsia="en-GB"/>
        </w:rPr>
        <w:t>Import</w:t>
      </w:r>
      <w:r w:rsidRPr="00903F9D"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eastAsia="en-GB"/>
        </w:rPr>
        <w:t xml:space="preserve"> – 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eastAsia="en-GB"/>
        </w:rPr>
        <w:t xml:space="preserve">через запятую указываются </w:t>
      </w:r>
      <w:r w:rsidR="00982194"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eastAsia="en-GB"/>
        </w:rPr>
        <w:t xml:space="preserve">факты с указанием пакета, а также такие </w:t>
      </w:r>
      <w:r w:rsidR="00982194"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val="en-US" w:eastAsia="en-GB"/>
        </w:rPr>
        <w:t>Java</w:t>
      </w:r>
      <w:r w:rsidR="00982194" w:rsidRPr="00982194"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eastAsia="en-GB"/>
        </w:rPr>
        <w:t>-</w:t>
      </w:r>
      <w:r w:rsidR="00982194"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eastAsia="en-GB"/>
        </w:rPr>
        <w:t>классы, которые можно использовать в расчетах, например</w:t>
      </w:r>
      <w:r w:rsidR="00982194" w:rsidRPr="00982194"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eastAsia="en-GB"/>
        </w:rPr>
        <w:t>,</w:t>
      </w:r>
      <w:r w:rsidR="00982194"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eastAsia="en-GB"/>
        </w:rPr>
        <w:t xml:space="preserve"> </w:t>
      </w:r>
      <w:proofErr w:type="gramStart"/>
      <w:r w:rsidR="00982194"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val="en-US" w:eastAsia="en-GB"/>
        </w:rPr>
        <w:t>java</w:t>
      </w:r>
      <w:r w:rsidR="00982194" w:rsidRPr="00982194"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eastAsia="en-GB"/>
        </w:rPr>
        <w:t>.</w:t>
      </w:r>
      <w:proofErr w:type="spellStart"/>
      <w:r w:rsidR="00982194"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val="en-US" w:eastAsia="en-GB"/>
        </w:rPr>
        <w:t>lang</w:t>
      </w:r>
      <w:proofErr w:type="spellEnd"/>
      <w:proofErr w:type="gramEnd"/>
      <w:r w:rsidR="00982194" w:rsidRPr="00982194"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eastAsia="en-GB"/>
        </w:rPr>
        <w:t>.</w:t>
      </w:r>
      <w:r w:rsidR="00982194"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val="en-US" w:eastAsia="en-GB"/>
        </w:rPr>
        <w:t>Math</w:t>
      </w:r>
    </w:p>
    <w:p w14:paraId="73FAB592" w14:textId="7F1632BC" w:rsidR="00982194" w:rsidRDefault="00982194" w:rsidP="00EB6FBE">
      <w:pPr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eastAsia="en-GB"/>
        </w:rPr>
      </w:pPr>
      <w:r w:rsidRPr="00982194"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eastAsia="en-GB"/>
        </w:rPr>
        <w:t xml:space="preserve">- </w:t>
      </w:r>
      <w:r w:rsidRPr="00982194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shd w:val="clear" w:color="auto" w:fill="FFFFFF"/>
          <w:lang w:val="en-US" w:eastAsia="en-GB"/>
        </w:rPr>
        <w:t>Functions</w:t>
      </w:r>
      <w:r w:rsidRPr="00982194"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eastAsia="en-GB"/>
        </w:rPr>
        <w:t xml:space="preserve"> – 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eastAsia="en-GB"/>
        </w:rPr>
        <w:t xml:space="preserve">здесь можно описывать функции, которые будут работать в рамках данного </w:t>
      </w:r>
      <w:proofErr w:type="spellStart"/>
      <w:r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val="en-US" w:eastAsia="en-GB"/>
        </w:rPr>
        <w:t>RuleSet</w:t>
      </w:r>
      <w:proofErr w:type="spellEnd"/>
      <w:r w:rsidRPr="00982194"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eastAsia="en-GB"/>
        </w:rPr>
        <w:t>’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eastAsia="en-GB"/>
        </w:rPr>
        <w:t xml:space="preserve">а. Функции должны соответствовать 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val="en-US" w:eastAsia="en-GB"/>
        </w:rPr>
        <w:t>DRL</w:t>
      </w:r>
      <w:r w:rsidRPr="00982194"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eastAsia="en-GB"/>
        </w:rPr>
        <w:t>синтаксису.</w:t>
      </w:r>
    </w:p>
    <w:p w14:paraId="72FDC0FD" w14:textId="6DA3E508" w:rsidR="00982194" w:rsidRDefault="00982194" w:rsidP="00EB6FBE">
      <w:pPr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eastAsia="en-GB"/>
        </w:rPr>
      </w:pPr>
    </w:p>
    <w:p w14:paraId="4556D0F1" w14:textId="1319A86D" w:rsidR="000E5E48" w:rsidRDefault="00156DC5" w:rsidP="00151FE3">
      <w:pPr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eastAsia="en-GB"/>
        </w:rPr>
        <w:t xml:space="preserve">В области описания правил тоже есть свои зарезервированные слова, при этом главным словом является </w:t>
      </w:r>
      <w:proofErr w:type="spellStart"/>
      <w:r w:rsidRPr="00156DC5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shd w:val="clear" w:color="auto" w:fill="FFFFFF"/>
          <w:lang w:val="en-US" w:eastAsia="en-GB"/>
        </w:rPr>
        <w:t>RuleTable</w:t>
      </w:r>
      <w:proofErr w:type="spellEnd"/>
      <w:r w:rsidRPr="00156DC5"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eastAsia="en-GB"/>
        </w:rPr>
        <w:t xml:space="preserve">, 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eastAsia="en-GB"/>
        </w:rPr>
        <w:t xml:space="preserve">которое указывает на то, что таблица ниже соответствует таблице правил, и которую движок 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val="en-US" w:eastAsia="en-GB"/>
        </w:rPr>
        <w:t>Drools</w:t>
      </w:r>
      <w:r w:rsidRPr="00156DC5"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eastAsia="en-GB"/>
        </w:rPr>
        <w:lastRenderedPageBreak/>
        <w:t xml:space="preserve">должен преобразовать в 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val="en-US" w:eastAsia="en-GB"/>
        </w:rPr>
        <w:t>DRL</w:t>
      </w:r>
      <w:r w:rsidRPr="00156DC5"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eastAsia="en-GB"/>
        </w:rPr>
        <w:t>-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eastAsia="en-GB"/>
        </w:rPr>
        <w:t xml:space="preserve">синтаксис. </w:t>
      </w:r>
      <w:r w:rsidR="00BF12E2"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eastAsia="en-GB"/>
        </w:rPr>
        <w:t xml:space="preserve">Опционально можно указать название для таблицы правил. В нашем случае это </w:t>
      </w:r>
      <w:proofErr w:type="spellStart"/>
      <w:r w:rsidR="00BF12E2" w:rsidRPr="00BF12E2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shd w:val="clear" w:color="auto" w:fill="FFFFFF"/>
          <w:lang w:val="en-US" w:eastAsia="en-GB"/>
        </w:rPr>
        <w:t>name_for_RuleTable</w:t>
      </w:r>
      <w:proofErr w:type="spellEnd"/>
      <w:r w:rsidR="00BF12E2" w:rsidRPr="00BF12E2"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eastAsia="en-GB"/>
        </w:rPr>
        <w:t>.</w:t>
      </w:r>
    </w:p>
    <w:p w14:paraId="5A5F138B" w14:textId="77777777" w:rsidR="00BF12E2" w:rsidRPr="00BF12E2" w:rsidRDefault="00BF12E2" w:rsidP="00151FE3">
      <w:pPr>
        <w:rPr>
          <w:rFonts w:ascii="Times New Roman" w:eastAsia="Times New Roman" w:hAnsi="Times New Roman" w:cs="Times New Roman"/>
          <w:spacing w:val="-2"/>
          <w:sz w:val="20"/>
          <w:szCs w:val="20"/>
          <w:shd w:val="clear" w:color="auto" w:fill="FFFFFF"/>
          <w:lang w:eastAsia="en-GB"/>
        </w:rPr>
      </w:pPr>
    </w:p>
    <w:p w14:paraId="63CC6172" w14:textId="174DDE4A" w:rsidR="00EB6FBE" w:rsidRDefault="001916D7" w:rsidP="00BF12E2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 wp14:anchorId="2155827E" wp14:editId="06058C15">
            <wp:extent cx="3605761" cy="64833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11-17 at 17.55.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276" cy="65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A22F" w14:textId="42DEBFAA" w:rsidR="00BF12E2" w:rsidRDefault="00BF12E2" w:rsidP="00BF12E2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66BA762" w14:textId="6F4B43E1" w:rsidR="00BF12E2" w:rsidRDefault="00884917" w:rsidP="00BF12E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Начиная со следующей строки идут колонки:</w:t>
      </w:r>
    </w:p>
    <w:p w14:paraId="18DA9571" w14:textId="4DF10115" w:rsidR="00884917" w:rsidRPr="00884917" w:rsidRDefault="00884917" w:rsidP="00BF12E2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8491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NAME</w:t>
      </w:r>
      <w:r w:rsidRPr="008849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имя</w:t>
      </w:r>
      <w:r w:rsidRPr="008849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правила. Его можно не указывать.</w:t>
      </w:r>
    </w:p>
    <w:p w14:paraId="789D1B65" w14:textId="3044D1A5" w:rsidR="00884917" w:rsidRPr="00884917" w:rsidRDefault="00884917" w:rsidP="00BF12E2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DESCRIPTION</w:t>
      </w:r>
      <w:r w:rsidRPr="008849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–</w:t>
      </w:r>
      <w:r w:rsidRPr="008849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расшифровка для правила. Его тоже можно не указывать. Эти два параметра нужны для того, чтобы не потеряться в большом количестве правил. </w:t>
      </w:r>
    </w:p>
    <w:p w14:paraId="27626C2B" w14:textId="3A4405C6" w:rsidR="00884917" w:rsidRPr="00884917" w:rsidRDefault="00884917" w:rsidP="00BF12E2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CONDITION</w:t>
      </w:r>
      <w:r w:rsidRPr="008849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это</w:t>
      </w:r>
      <w:r w:rsidRPr="008849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то</w:t>
      </w:r>
      <w:r w:rsidRPr="008849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Left</w:t>
      </w:r>
      <w:r w:rsidRPr="008849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Hand</w:t>
      </w:r>
      <w:r w:rsidRPr="008849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Side</w:t>
      </w:r>
      <w:r w:rsidRPr="008849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или</w:t>
      </w:r>
      <w:r w:rsidRPr="008849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указание условия на основании которого будет выполнен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ACTION</w:t>
      </w:r>
      <w:r w:rsidRPr="0088491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Этот параметр обязателен.</w:t>
      </w:r>
    </w:p>
    <w:p w14:paraId="03C426DB" w14:textId="7CE3D157" w:rsidR="00884917" w:rsidRPr="00884917" w:rsidRDefault="00884917" w:rsidP="00BF12E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ACTION</w:t>
      </w:r>
      <w:r w:rsidRPr="008849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действие, которое необходимо применить к факту. В нашем случае это метод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addResult</w:t>
      </w:r>
      <w:proofErr w:type="spellEnd"/>
      <w:r w:rsidRPr="008849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который добавляет в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Map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значения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результирующ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их переменных. Этот параметр обязателен. По факту в блоке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ACTION</w:t>
      </w:r>
      <w:r w:rsidRPr="008849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выполняется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Java</w:t>
      </w:r>
      <w:r w:rsidRPr="008849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код, поэтому наличие точки с запятой здесь также обязательно. Также, через точку с запятой можно указать сколько угодно методов.</w:t>
      </w:r>
    </w:p>
    <w:p w14:paraId="058A4D48" w14:textId="060D8090" w:rsidR="00884917" w:rsidRDefault="00884917" w:rsidP="00BF12E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Следует отметить, что количество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CONDITION</w:t>
      </w:r>
      <w:r w:rsidRPr="008849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ACTION</w:t>
      </w:r>
      <w:r w:rsidRPr="008849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может быть больше одного. </w:t>
      </w:r>
    </w:p>
    <w:p w14:paraId="4F09D4AD" w14:textId="4730CBCF" w:rsidR="00884917" w:rsidRDefault="00884917" w:rsidP="00BF12E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E990B69" w14:textId="3CEDBD4D" w:rsidR="001916D7" w:rsidRDefault="00884917" w:rsidP="00BF12E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Как отмечалось ранее, строкой ниже идет присваивание переменной </w:t>
      </w:r>
      <w:r w:rsidRPr="00884917">
        <w:rPr>
          <w:rFonts w:ascii="Times New Roman" w:hAnsi="Times New Roman" w:cs="Times New Roman"/>
          <w:color w:val="000000" w:themeColor="text1"/>
          <w:sz w:val="20"/>
          <w:szCs w:val="20"/>
        </w:rPr>
        <w:t>$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</w:t>
      </w:r>
      <w:r w:rsidRPr="008849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1916D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факта </w:t>
      </w:r>
      <w:r w:rsidR="001916D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Respondent</w:t>
      </w:r>
      <w:r w:rsidR="001916D7" w:rsidRPr="001916D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  <w:r w:rsidR="001916D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Отмечу, что его полное имя с названием пакета в котором он находится обязательно указать в параметре </w:t>
      </w:r>
      <w:r w:rsidR="001916D7" w:rsidRPr="001916D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Import</w:t>
      </w:r>
      <w:r w:rsidR="001916D7" w:rsidRPr="001916D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  <w:r w:rsidR="001916D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Если у нас несколько </w:t>
      </w:r>
      <w:r w:rsidR="001916D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CONDITION</w:t>
      </w:r>
      <w:r w:rsidR="001916D7" w:rsidRPr="001916D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1916D7">
        <w:rPr>
          <w:rFonts w:ascii="Times New Roman" w:hAnsi="Times New Roman" w:cs="Times New Roman"/>
          <w:color w:val="000000" w:themeColor="text1"/>
          <w:sz w:val="20"/>
          <w:szCs w:val="20"/>
        </w:rPr>
        <w:t>относятся к одному факту, тогда ячейки</w:t>
      </w:r>
      <w:r w:rsidR="00DE1C0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с фактом</w:t>
      </w:r>
      <w:r w:rsidR="001916D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необходимо объединить в одну. Также мы можем работать с разными фактами в разных </w:t>
      </w:r>
      <w:r w:rsidR="001916D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CONDITION</w:t>
      </w:r>
      <w:r w:rsidR="00DE1C0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колонках</w:t>
      </w:r>
      <w:r w:rsidR="001916D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для этого мы просто указываем новый факт и новую переменную, не забыв добавить его в </w:t>
      </w:r>
      <w:r w:rsidR="001916D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Import</w:t>
      </w:r>
      <w:r w:rsidR="001916D7" w:rsidRPr="001916D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0E6AF851" w14:textId="38C4E34A" w:rsidR="001916D7" w:rsidRDefault="001916D7" w:rsidP="00BF12E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146103F" w14:textId="51B50A7D" w:rsidR="00DE1C03" w:rsidRPr="00DE1C03" w:rsidRDefault="001916D7" w:rsidP="00BF12E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Далее, на следующей строке, у нас идет описание самих</w:t>
      </w:r>
      <w:r w:rsidR="00DE1C03" w:rsidRPr="00DE1C0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DE1C0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правил в колонке </w:t>
      </w:r>
      <w:r w:rsidR="00DE1C0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CONDITION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и действи</w:t>
      </w:r>
      <w:r w:rsidR="00DE1C0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й в колонке </w:t>
      </w:r>
      <w:r w:rsidR="00DE1C0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ACTION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, которые необходимо выполнить.</w:t>
      </w:r>
      <w:r w:rsidR="00DE1C03" w:rsidRPr="00DE1C0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DE1C03">
        <w:rPr>
          <w:rFonts w:ascii="Times New Roman" w:hAnsi="Times New Roman" w:cs="Times New Roman"/>
          <w:color w:val="000000" w:themeColor="text1"/>
          <w:sz w:val="20"/>
          <w:szCs w:val="20"/>
        </w:rPr>
        <w:t>О том, какие могут быть условия и действия к выполнению, будет описано ниже. А пока перейдем к следующей строке. Это строка заголовков полей (</w:t>
      </w:r>
      <w:r w:rsidR="00DE1C0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Text</w:t>
      </w:r>
      <w:r w:rsidR="00DE1C03" w:rsidRPr="001916D7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r w:rsidR="00DE1C0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Parameter</w:t>
      </w:r>
      <w:r w:rsidR="00DE1C03" w:rsidRPr="001916D7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r w:rsidR="00DE1C0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Result</w:t>
      </w:r>
      <w:r w:rsidR="00DE1C03" w:rsidRPr="001916D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DE1C03">
        <w:rPr>
          <w:rFonts w:ascii="Times New Roman" w:hAnsi="Times New Roman" w:cs="Times New Roman"/>
          <w:color w:val="000000" w:themeColor="text1"/>
          <w:sz w:val="20"/>
          <w:szCs w:val="20"/>
        </w:rPr>
        <w:t>на картинке</w:t>
      </w:r>
      <w:r w:rsidR="00DE1C03">
        <w:rPr>
          <w:rFonts w:ascii="Times New Roman" w:hAnsi="Times New Roman" w:cs="Times New Roman"/>
          <w:color w:val="000000" w:themeColor="text1"/>
          <w:sz w:val="20"/>
          <w:szCs w:val="20"/>
        </w:rPr>
        <w:t>). Ее указывать обязательно. В противном случае, те переменные</w:t>
      </w:r>
      <w:r w:rsidR="00DE1C03" w:rsidRPr="00DE1C03">
        <w:rPr>
          <w:rFonts w:ascii="Times New Roman" w:hAnsi="Times New Roman" w:cs="Times New Roman"/>
          <w:color w:val="000000" w:themeColor="text1"/>
          <w:sz w:val="20"/>
          <w:szCs w:val="20"/>
        </w:rPr>
        <w:t>/</w:t>
      </w:r>
      <w:r w:rsidR="00DE1C0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условия, которые будут указаны вместо этой строки </w:t>
      </w:r>
      <w:r w:rsidR="00DE1C0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Drools</w:t>
      </w:r>
      <w:r w:rsidR="00DE1C03" w:rsidRPr="00DE1C0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DE1C03">
        <w:rPr>
          <w:rFonts w:ascii="Times New Roman" w:hAnsi="Times New Roman" w:cs="Times New Roman"/>
          <w:color w:val="000000" w:themeColor="text1"/>
          <w:sz w:val="20"/>
          <w:szCs w:val="20"/>
        </w:rPr>
        <w:t>проигнорирует. Далее у нас идет указание самих условий.</w:t>
      </w:r>
    </w:p>
    <w:p w14:paraId="7419F36C" w14:textId="5A81D7B9" w:rsidR="00DE1C03" w:rsidRDefault="00DE1C03" w:rsidP="00BF12E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23DB41E" w14:textId="77777777" w:rsidR="00DE1C03" w:rsidRDefault="00DE1C03" w:rsidP="00BF12E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07B1AC" w14:textId="5433A98E" w:rsidR="00884917" w:rsidRDefault="00DE1C03" w:rsidP="00BF12E2">
      <w:pPr>
        <w:rPr>
          <w:rFonts w:ascii="Times New Roman" w:hAnsi="Times New Roman" w:cs="Times New Roman"/>
          <w:color w:val="000000" w:themeColor="text1"/>
        </w:rPr>
      </w:pPr>
      <w:r w:rsidRPr="00DE1C03">
        <w:rPr>
          <w:rFonts w:ascii="Times New Roman" w:hAnsi="Times New Roman" w:cs="Times New Roman"/>
          <w:color w:val="000000" w:themeColor="text1"/>
        </w:rPr>
        <w:t>Какие условия могут быть?</w:t>
      </w:r>
    </w:p>
    <w:p w14:paraId="5CFC9170" w14:textId="60646242" w:rsidR="00DE1C03" w:rsidRPr="00DE1C03" w:rsidRDefault="00DE1C03" w:rsidP="00BF12E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61A5F63" w14:textId="67F7A87C" w:rsidR="00DE1C03" w:rsidRDefault="00DE1C03" w:rsidP="00BF12E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E1C03">
        <w:rPr>
          <w:rFonts w:ascii="Times New Roman" w:hAnsi="Times New Roman" w:cs="Times New Roman"/>
          <w:color w:val="000000" w:themeColor="text1"/>
          <w:sz w:val="20"/>
          <w:szCs w:val="20"/>
        </w:rPr>
        <w:t>В ин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тернете достаточно много информации о том, как писать </w:t>
      </w:r>
      <w:r w:rsidR="00CA63CA">
        <w:rPr>
          <w:rFonts w:ascii="Times New Roman" w:hAnsi="Times New Roman" w:cs="Times New Roman"/>
          <w:color w:val="000000" w:themeColor="text1"/>
          <w:sz w:val="20"/>
          <w:szCs w:val="20"/>
        </w:rPr>
        <w:t>условия, но все она либо неочевидная, либо разрозненная. Главной задачей этой статьи было собрать воедино все часто встречающиеся варианты.</w:t>
      </w:r>
    </w:p>
    <w:p w14:paraId="23077B15" w14:textId="7109ACE4" w:rsidR="00CA63CA" w:rsidRDefault="00CA63CA" w:rsidP="00BF12E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B3AA5FC" w14:textId="24632955" w:rsidR="00CA63CA" w:rsidRDefault="00CA63CA" w:rsidP="00BF12E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Для начала стоит упомянуть еще раз, что все манипуляции мы будем производить над объектом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Respondent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В нашей терминологии респондент – это лицо, которое принимает участие в опросе. В каждого респондента есть свой набор свойств (например, гендерная принадлежность, рассмотренная ранее). Для такого, чтобы показать все многообразие условий, с которыми работает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Drools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я каждое свойство вынес в отдельное поле класса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Respondent</w:t>
      </w:r>
      <w:r w:rsidRPr="00CA63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Для простоты понимания, в качестве еще одного поля я добавил </w:t>
      </w:r>
      <w:proofErr w:type="gramStart"/>
      <w:r w:rsidRPr="00382EED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Map</w:t>
      </w:r>
      <w:r w:rsidRPr="00382EED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&lt;</w:t>
      </w:r>
      <w:proofErr w:type="gramEnd"/>
      <w:r w:rsidR="00382EED" w:rsidRPr="00382EED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String</w:t>
      </w:r>
      <w:r w:rsidRPr="00382EED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, </w:t>
      </w:r>
      <w:r w:rsidR="00382EED" w:rsidRPr="00382EED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String</w:t>
      </w:r>
      <w:r w:rsidRPr="00382EED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&gt;</w:t>
      </w:r>
      <w:r w:rsidR="00382EED" w:rsidRPr="00382EED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w:r w:rsidR="00382EED" w:rsidRPr="00382EED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result</w:t>
      </w:r>
      <w:r w:rsidR="00382EED" w:rsidRPr="00382EE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382EE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в котором я буду собирать все результирующие переменные. Таким образом, класс </w:t>
      </w:r>
      <w:r w:rsidR="00382EE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Respondent </w:t>
      </w:r>
      <w:r w:rsidR="00382EED">
        <w:rPr>
          <w:rFonts w:ascii="Times New Roman" w:hAnsi="Times New Roman" w:cs="Times New Roman"/>
          <w:color w:val="000000" w:themeColor="text1"/>
          <w:sz w:val="20"/>
          <w:szCs w:val="20"/>
        </w:rPr>
        <w:t>будет выглядеть следующим образом:</w:t>
      </w:r>
    </w:p>
    <w:p w14:paraId="0B356DDC" w14:textId="77777777" w:rsidR="00382EED" w:rsidRDefault="00382EED" w:rsidP="00BF12E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B0626B2" w14:textId="790E90CA" w:rsidR="00382EED" w:rsidRDefault="00382EED" w:rsidP="00382EED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31844A94" wp14:editId="164A193A">
            <wp:extent cx="1936750" cy="177325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11-18 at 23.00.2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967" cy="177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88B3" w14:textId="1BC44B72" w:rsidR="00382EED" w:rsidRDefault="00382EED" w:rsidP="00382EE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48F0292" w14:textId="7433AE6B" w:rsidR="00382EED" w:rsidRDefault="00382EED" w:rsidP="00382EE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Самое простое правило по определению гендерной принадлежности мы уже рассмотрели. А 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что</w:t>
      </w:r>
      <w:proofErr w:type="gram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если нам нужно определить половой признак, только у тех респондентов, которые участвуют в исследовании? Для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 xml:space="preserve">фильтрации такие респондентов мы будет использовать булеву переменную </w:t>
      </w:r>
      <w:proofErr w:type="spellStart"/>
      <w:r w:rsidRPr="00382EED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isActive</w:t>
      </w:r>
      <w:proofErr w:type="spellEnd"/>
      <w:r w:rsidRPr="00382EED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.</w:t>
      </w:r>
      <w:r w:rsidRPr="00382EE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Значение </w:t>
      </w:r>
      <w:r w:rsidRPr="00382EED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true</w:t>
      </w:r>
      <w:r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– респондент участвует в исследовании, </w:t>
      </w:r>
      <w:r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 xml:space="preserve">false 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нет.</w:t>
      </w:r>
    </w:p>
    <w:p w14:paraId="7DB73F72" w14:textId="77777777" w:rsidR="00DC224A" w:rsidRDefault="00DC224A" w:rsidP="00382EE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0025761" w14:textId="09ACF49C" w:rsidR="00382EED" w:rsidRDefault="00BD0578" w:rsidP="00382EED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 wp14:anchorId="4B30C808" wp14:editId="573AF9AB">
            <wp:extent cx="3289300" cy="5752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0-11-18 at 23.17.3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425" cy="5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6F01" w14:textId="6531BFEE" w:rsidR="00382EED" w:rsidRDefault="00382EED" w:rsidP="00382EE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09CF0D1" w14:textId="54DDE66C" w:rsidR="00DC224A" w:rsidRDefault="00DC224A" w:rsidP="00382EED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На рисунке выше показано, как мы объединили 2 условия: активность респондента и его половой признак. Не трудно догадаться, что в таком случае происходит объединение правил, находящихся в одной строке, по логическому И. Два условия объединены одним фактов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Respondent</w:t>
      </w:r>
      <w:r w:rsidRPr="00DC224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Вот так выглядит описание правила на языке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DRL:</w:t>
      </w:r>
    </w:p>
    <w:p w14:paraId="5FDD969F" w14:textId="52E84659" w:rsidR="00DC224A" w:rsidRDefault="00DC224A" w:rsidP="00382EED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409790F" w14:textId="77777777" w:rsidR="00DC224A" w:rsidRPr="00DC224A" w:rsidRDefault="00DC224A" w:rsidP="00DC224A">
      <w:pPr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en-GB"/>
        </w:rPr>
      </w:pPr>
      <w:r w:rsidRPr="00DC224A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en-GB"/>
        </w:rPr>
        <w:t>rule "name_for_RuleTable_20"</w:t>
      </w:r>
    </w:p>
    <w:p w14:paraId="2A7617BB" w14:textId="77777777" w:rsidR="00DC224A" w:rsidRPr="00DC224A" w:rsidRDefault="00DC224A" w:rsidP="00DC224A">
      <w:pPr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en-GB"/>
        </w:rPr>
      </w:pPr>
      <w:r w:rsidRPr="00DC224A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en-GB"/>
        </w:rPr>
        <w:tab/>
        <w:t>when</w:t>
      </w:r>
    </w:p>
    <w:p w14:paraId="0F792E56" w14:textId="77777777" w:rsidR="00DC224A" w:rsidRPr="00DC224A" w:rsidRDefault="00DC224A" w:rsidP="00DC224A">
      <w:pPr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en-GB"/>
        </w:rPr>
      </w:pPr>
      <w:r w:rsidRPr="00DC224A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en-GB"/>
        </w:rPr>
        <w:tab/>
      </w:r>
      <w:r w:rsidRPr="00DC224A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en-GB"/>
        </w:rPr>
        <w:tab/>
        <w:t xml:space="preserve">$s: </w:t>
      </w:r>
      <w:proofErr w:type="gramStart"/>
      <w:r w:rsidRPr="00DC224A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en-GB"/>
        </w:rPr>
        <w:t>Respondent(</w:t>
      </w:r>
      <w:proofErr w:type="spellStart"/>
      <w:proofErr w:type="gramEnd"/>
      <w:r w:rsidRPr="00DC224A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en-GB"/>
        </w:rPr>
        <w:t>isActive</w:t>
      </w:r>
      <w:proofErr w:type="spellEnd"/>
      <w:r w:rsidRPr="00DC224A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en-GB"/>
        </w:rPr>
        <w:t xml:space="preserve"> == true, gender == "male")</w:t>
      </w:r>
    </w:p>
    <w:p w14:paraId="36F36512" w14:textId="77777777" w:rsidR="00DC224A" w:rsidRPr="00DC224A" w:rsidRDefault="00DC224A" w:rsidP="00DC224A">
      <w:pPr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en-GB"/>
        </w:rPr>
      </w:pPr>
      <w:r w:rsidRPr="00DC224A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en-GB"/>
        </w:rPr>
        <w:tab/>
        <w:t>then</w:t>
      </w:r>
    </w:p>
    <w:p w14:paraId="3279367C" w14:textId="77777777" w:rsidR="00DC224A" w:rsidRPr="00DC224A" w:rsidRDefault="00DC224A" w:rsidP="00DC224A">
      <w:pPr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en-GB"/>
        </w:rPr>
      </w:pPr>
      <w:r w:rsidRPr="00DC224A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en-GB"/>
        </w:rPr>
        <w:tab/>
      </w:r>
      <w:r w:rsidRPr="00DC224A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en-GB"/>
        </w:rPr>
        <w:tab/>
        <w:t>$</w:t>
      </w:r>
      <w:proofErr w:type="spellStart"/>
      <w:proofErr w:type="gramStart"/>
      <w:r w:rsidRPr="00DC224A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en-GB"/>
        </w:rPr>
        <w:t>s.addResult</w:t>
      </w:r>
      <w:proofErr w:type="spellEnd"/>
      <w:proofErr w:type="gramEnd"/>
      <w:r w:rsidRPr="00DC224A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en-GB"/>
        </w:rPr>
        <w:t>("SEX", "M");</w:t>
      </w:r>
    </w:p>
    <w:p w14:paraId="6F2C0FCE" w14:textId="77777777" w:rsidR="00DC224A" w:rsidRPr="00DC224A" w:rsidRDefault="00DC224A" w:rsidP="00DC224A">
      <w:pPr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en-GB"/>
        </w:rPr>
      </w:pPr>
      <w:r w:rsidRPr="00DC224A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en-GB"/>
        </w:rPr>
        <w:t>end</w:t>
      </w:r>
    </w:p>
    <w:p w14:paraId="08674D19" w14:textId="77777777" w:rsidR="00DC224A" w:rsidRPr="00DC224A" w:rsidRDefault="00DC224A" w:rsidP="00DC224A">
      <w:pPr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en-GB"/>
        </w:rPr>
      </w:pPr>
    </w:p>
    <w:p w14:paraId="2FD6EBD0" w14:textId="77777777" w:rsidR="00DC224A" w:rsidRPr="00DC224A" w:rsidRDefault="00DC224A" w:rsidP="00DC224A">
      <w:pPr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en-GB"/>
        </w:rPr>
      </w:pPr>
      <w:r w:rsidRPr="00DC224A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en-GB"/>
        </w:rPr>
        <w:t>rule "name_for_RuleTable_21"</w:t>
      </w:r>
    </w:p>
    <w:p w14:paraId="6321624D" w14:textId="77777777" w:rsidR="00DC224A" w:rsidRPr="00DC224A" w:rsidRDefault="00DC224A" w:rsidP="00DC224A">
      <w:pPr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en-GB"/>
        </w:rPr>
      </w:pPr>
      <w:r w:rsidRPr="00DC224A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en-GB"/>
        </w:rPr>
        <w:tab/>
        <w:t>when</w:t>
      </w:r>
    </w:p>
    <w:p w14:paraId="12C518B7" w14:textId="77777777" w:rsidR="00DC224A" w:rsidRPr="00DC224A" w:rsidRDefault="00DC224A" w:rsidP="00DC224A">
      <w:pPr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en-GB"/>
        </w:rPr>
      </w:pPr>
      <w:r w:rsidRPr="00DC224A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en-GB"/>
        </w:rPr>
        <w:tab/>
      </w:r>
      <w:r w:rsidRPr="00DC224A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en-GB"/>
        </w:rPr>
        <w:tab/>
        <w:t xml:space="preserve">$s: </w:t>
      </w:r>
      <w:proofErr w:type="gramStart"/>
      <w:r w:rsidRPr="00DC224A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en-GB"/>
        </w:rPr>
        <w:t>Respondent(</w:t>
      </w:r>
      <w:proofErr w:type="spellStart"/>
      <w:proofErr w:type="gramEnd"/>
      <w:r w:rsidRPr="00DC224A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en-GB"/>
        </w:rPr>
        <w:t>isActive</w:t>
      </w:r>
      <w:proofErr w:type="spellEnd"/>
      <w:r w:rsidRPr="00DC224A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en-GB"/>
        </w:rPr>
        <w:t xml:space="preserve"> == true, gender == "female")</w:t>
      </w:r>
    </w:p>
    <w:p w14:paraId="2E51D7CF" w14:textId="77777777" w:rsidR="00DC224A" w:rsidRPr="00DC224A" w:rsidRDefault="00DC224A" w:rsidP="00DC224A">
      <w:pPr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en-GB"/>
        </w:rPr>
      </w:pPr>
      <w:r w:rsidRPr="00DC224A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en-GB"/>
        </w:rPr>
        <w:tab/>
        <w:t>then</w:t>
      </w:r>
    </w:p>
    <w:p w14:paraId="14D0E3F0" w14:textId="77777777" w:rsidR="00DC224A" w:rsidRPr="00DC224A" w:rsidRDefault="00DC224A" w:rsidP="00DC224A">
      <w:pPr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en-GB"/>
        </w:rPr>
      </w:pPr>
      <w:r w:rsidRPr="00DC224A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en-GB"/>
        </w:rPr>
        <w:tab/>
      </w:r>
      <w:r w:rsidRPr="00DC224A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en-GB"/>
        </w:rPr>
        <w:tab/>
        <w:t>$</w:t>
      </w:r>
      <w:proofErr w:type="spellStart"/>
      <w:proofErr w:type="gramStart"/>
      <w:r w:rsidRPr="00DC224A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en-GB"/>
        </w:rPr>
        <w:t>s.addResult</w:t>
      </w:r>
      <w:proofErr w:type="spellEnd"/>
      <w:proofErr w:type="gramEnd"/>
      <w:r w:rsidRPr="00DC224A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en-GB"/>
        </w:rPr>
        <w:t>("SEX", "F");</w:t>
      </w:r>
    </w:p>
    <w:p w14:paraId="33DFB673" w14:textId="1A43BB51" w:rsidR="00DC224A" w:rsidRPr="00DC224A" w:rsidRDefault="00DC224A" w:rsidP="00DC224A">
      <w:pPr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en-GB"/>
        </w:rPr>
      </w:pPr>
      <w:r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en-GB"/>
        </w:rPr>
        <w:t>end</w:t>
      </w:r>
    </w:p>
    <w:p w14:paraId="42E781FB" w14:textId="09AC25A9" w:rsidR="00DC224A" w:rsidRPr="00DC224A" w:rsidRDefault="00DC224A" w:rsidP="00DC224A">
      <w:pPr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en-GB"/>
        </w:rPr>
      </w:pPr>
    </w:p>
    <w:p w14:paraId="2C2D81EA" w14:textId="6DBF0B7A" w:rsidR="00DC224A" w:rsidRDefault="00DC224A" w:rsidP="00DC224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</w:pPr>
      <w:r w:rsidRPr="00DC224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 xml:space="preserve">Стоит отметить об использовании параметра </w:t>
      </w:r>
      <w:r w:rsidRPr="00DC224A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eastAsia="en-GB"/>
        </w:rPr>
        <w:t>$</w:t>
      </w:r>
      <w:r w:rsidRPr="00DC224A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en-GB"/>
        </w:rPr>
        <w:t>param</w:t>
      </w:r>
      <w:r w:rsidRPr="00DC224A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eastAsia="en-GB"/>
        </w:rPr>
        <w:t xml:space="preserve">. </w:t>
      </w:r>
      <w:r w:rsidR="00BD057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 xml:space="preserve">Этот параметр работает в рамках одного столбца и во время компиляции правил он будет заменен на конкретное значение из ячейки. Т.е. условие </w:t>
      </w:r>
      <w:proofErr w:type="spellStart"/>
      <w:r w:rsidR="00BD0578" w:rsidRPr="00BD057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en-GB"/>
        </w:rPr>
        <w:t>isActive</w:t>
      </w:r>
      <w:proofErr w:type="spellEnd"/>
      <w:r w:rsidR="00BD0578" w:rsidRPr="00BD057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eastAsia="en-GB"/>
        </w:rPr>
        <w:t xml:space="preserve"> == $</w:t>
      </w:r>
      <w:r w:rsidR="00BD0578" w:rsidRPr="00BD057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en-GB"/>
        </w:rPr>
        <w:t>param</w:t>
      </w:r>
      <w:r w:rsidR="00BD0578" w:rsidRPr="00BD057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eastAsia="en-GB"/>
        </w:rPr>
        <w:t xml:space="preserve"> </w:t>
      </w:r>
      <w:r w:rsidR="00BD057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 xml:space="preserve">будет преобразовано в </w:t>
      </w:r>
      <w:proofErr w:type="spellStart"/>
      <w:r w:rsidR="00BD0578" w:rsidRPr="00BD057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en-GB"/>
        </w:rPr>
        <w:t>isActive</w:t>
      </w:r>
      <w:proofErr w:type="spellEnd"/>
      <w:r w:rsidR="00BD0578" w:rsidRPr="00BD057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eastAsia="en-GB"/>
        </w:rPr>
        <w:t xml:space="preserve"> == </w:t>
      </w:r>
      <w:r w:rsidR="00BD0578" w:rsidRPr="00BD057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en-GB"/>
        </w:rPr>
        <w:t>true</w:t>
      </w:r>
      <w:r w:rsidR="00BD0578" w:rsidRPr="00BD057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eastAsia="en-GB"/>
        </w:rPr>
        <w:t xml:space="preserve">. </w:t>
      </w:r>
      <w:r w:rsidR="00BD057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>В случае работы с булевыми или целочисленными</w:t>
      </w:r>
      <w:r w:rsidR="00BD0578" w:rsidRPr="00BD057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 xml:space="preserve"> </w:t>
      </w:r>
      <w:r w:rsidR="00BD057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 xml:space="preserve">переменными экранировать его не надо. Движок </w:t>
      </w:r>
      <w:r w:rsidR="00BD057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n-GB"/>
        </w:rPr>
        <w:t>Drools</w:t>
      </w:r>
      <w:r w:rsidR="00BD0578" w:rsidRPr="00BD057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 xml:space="preserve"> </w:t>
      </w:r>
      <w:r w:rsidR="00BD057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 xml:space="preserve">понимает, что это не строка. В случае работы со строками экранирование обязательно, как показано в примере со свойством </w:t>
      </w:r>
      <w:r w:rsidR="00BD057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n-GB"/>
        </w:rPr>
        <w:t>gender</w:t>
      </w:r>
      <w:r w:rsidR="00BD0578" w:rsidRPr="00BD0578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>.</w:t>
      </w:r>
    </w:p>
    <w:p w14:paraId="55284845" w14:textId="05697023" w:rsidR="00BD0578" w:rsidRDefault="00BD0578" w:rsidP="00DC224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</w:pPr>
    </w:p>
    <w:p w14:paraId="38FFA5DD" w14:textId="0327E667" w:rsidR="00BD0578" w:rsidRDefault="00BD0578" w:rsidP="00DC224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>В социологических исследо</w:t>
      </w:r>
      <w:r w:rsidR="000C13E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>вания часто разбивают респондентов на половозрастные группы для того. Следующий пример как раз демонстрирует такое разбиение:</w:t>
      </w:r>
    </w:p>
    <w:p w14:paraId="2CBEA3C8" w14:textId="77777777" w:rsidR="000C13EB" w:rsidRDefault="000C13EB" w:rsidP="00DC224A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</w:pPr>
    </w:p>
    <w:p w14:paraId="128A9AA4" w14:textId="289E0980" w:rsidR="000C13EB" w:rsidRDefault="000C13EB" w:rsidP="000C13EB">
      <w:pPr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  <w:lang w:eastAsia="en-GB"/>
        </w:rPr>
        <w:drawing>
          <wp:inline distT="0" distB="0" distL="0" distR="0" wp14:anchorId="3799043E" wp14:editId="51995A3E">
            <wp:extent cx="4936573" cy="68961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0-11-18 at 23.35.3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913" cy="69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35D0" w14:textId="2CDB29BC" w:rsidR="000C13EB" w:rsidRDefault="000C13EB" w:rsidP="000C13EB">
      <w:pPr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</w:pPr>
    </w:p>
    <w:p w14:paraId="6EDCCBD0" w14:textId="1E68DABA" w:rsidR="000C13EB" w:rsidRPr="0026120D" w:rsidRDefault="000C13EB" w:rsidP="000C13EB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 xml:space="preserve">Данное правило производит разбивку активных респондентов </w:t>
      </w:r>
      <w:r w:rsidR="0026120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>по половому признаку, а также на две возрастные категории до 17 лет включительно и после 18 лет включительно. Повторюсь, в случае работы с числами экранирующие кавычки не требуются.</w:t>
      </w:r>
      <w:bookmarkStart w:id="0" w:name="_GoBack"/>
      <w:bookmarkEnd w:id="0"/>
    </w:p>
    <w:sectPr w:rsidR="000C13EB" w:rsidRPr="0026120D" w:rsidSect="0061168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57956"/>
    <w:multiLevelType w:val="multilevel"/>
    <w:tmpl w:val="5C32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CC"/>
    <w:rsid w:val="000C13EB"/>
    <w:rsid w:val="000E5E48"/>
    <w:rsid w:val="00151FE3"/>
    <w:rsid w:val="00156DC5"/>
    <w:rsid w:val="001916D7"/>
    <w:rsid w:val="0026120D"/>
    <w:rsid w:val="002B1200"/>
    <w:rsid w:val="00372037"/>
    <w:rsid w:val="00382EED"/>
    <w:rsid w:val="00611687"/>
    <w:rsid w:val="00834367"/>
    <w:rsid w:val="00884917"/>
    <w:rsid w:val="00903F9D"/>
    <w:rsid w:val="00967FF3"/>
    <w:rsid w:val="00982194"/>
    <w:rsid w:val="009A08D5"/>
    <w:rsid w:val="00A47F4C"/>
    <w:rsid w:val="00A82FBB"/>
    <w:rsid w:val="00AD1C78"/>
    <w:rsid w:val="00B030E6"/>
    <w:rsid w:val="00B46428"/>
    <w:rsid w:val="00BD0578"/>
    <w:rsid w:val="00BF12E2"/>
    <w:rsid w:val="00CA63CA"/>
    <w:rsid w:val="00DA167C"/>
    <w:rsid w:val="00DA5175"/>
    <w:rsid w:val="00DC224A"/>
    <w:rsid w:val="00DE1C03"/>
    <w:rsid w:val="00EB6FBE"/>
    <w:rsid w:val="00F27854"/>
    <w:rsid w:val="00F370CC"/>
    <w:rsid w:val="00F55B4F"/>
    <w:rsid w:val="00FD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6F134F"/>
  <w15:chartTrackingRefBased/>
  <w15:docId w15:val="{A9C31EF5-6A44-5241-8ABC-FECE1B8F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7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70C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F370C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0C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8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1764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2020-11-17T13:32:00Z</dcterms:created>
  <dcterms:modified xsi:type="dcterms:W3CDTF">2020-11-18T20:42:00Z</dcterms:modified>
</cp:coreProperties>
</file>